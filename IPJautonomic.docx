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bidi w:val="0"/>
        <w:spacing w:before="240" w:after="120"/>
        <w:jc w:val="center"/>
        <w:rPr/>
      </w:pPr>
      <w:r>
        <w:rPr/>
        <w:t>Autonomic Networking Gets Serious</w:t>
      </w:r>
    </w:p>
    <w:p>
      <w:pPr>
        <w:pStyle w:val="TextBody"/>
        <w:bidi w:val="0"/>
        <w:jc w:val="left"/>
        <w:rPr>
          <w:i/>
          <w:i/>
          <w:iCs/>
        </w:rPr>
      </w:pPr>
      <w:r>
        <w:rPr>
          <w:rFonts w:ascii="Times New Roman" w:hAnsi="Times New Roman"/>
          <w:i/>
          <w:iCs/>
        </w:rPr>
        <w:t>By the ANIMA author team</w:t>
      </w:r>
    </w:p>
    <w:p>
      <w:pPr>
        <w:pStyle w:val="Heading2"/>
        <w:numPr>
          <w:ilvl w:val="1"/>
          <w:numId w:val="4"/>
        </w:numPr>
        <w:bidi w:val="0"/>
        <w:jc w:val="left"/>
        <w:rPr/>
      </w:pPr>
      <w:r>
        <w:rPr/>
        <w:t>Introduction</w:t>
      </w:r>
    </w:p>
    <w:p>
      <w:pPr>
        <w:pStyle w:val="TextBody"/>
        <w:rPr/>
      </w:pPr>
      <w:r>
        <w:rPr>
          <w:rFonts w:ascii="Times New Roman" w:hAnsi="Times New Roman"/>
          <w:sz w:val="24"/>
          <w:szCs w:val="24"/>
        </w:rPr>
        <w:t>In May 2021, six RFCs about autonomic networking were published</w:t>
      </w:r>
      <w:r>
        <w:rPr>
          <w:rFonts w:ascii="Times New Roman" w:hAnsi="Times New Roman"/>
          <w:sz w:val="24"/>
          <w:szCs w:val="24"/>
          <w:vertAlign w:val="superscript"/>
        </w:rPr>
        <w:t>[5,6,7,8,9,10]</w:t>
      </w:r>
      <w:r>
        <w:rPr>
          <w:rFonts w:ascii="Times New Roman" w:hAnsi="Times New Roman"/>
          <w:position w:val="0"/>
          <w:sz w:val="24"/>
          <w:sz w:val="24"/>
          <w:szCs w:val="24"/>
          <w:vertAlign w:val="baseline"/>
        </w:rPr>
        <w:t xml:space="preserve">as a </w:t>
      </w:r>
      <w:r>
        <w:rPr>
          <w:rFonts w:ascii="Times New Roman" w:hAnsi="Times New Roman"/>
          <w:sz w:val="24"/>
          <w:szCs w:val="24"/>
        </w:rPr>
        <w:t xml:space="preserve">result of the work of the “Autonomic Networking Integrated Model and Approach” (ANIMA) working group of the IETF. These RFCs complete the initial charter of that working group, which was started in late 2014 (see </w:t>
      </w:r>
      <w:r>
        <w:rPr>
          <w:rFonts w:ascii="Times New Roman" w:hAnsi="Times New Roman"/>
          <w:sz w:val="24"/>
          <w:szCs w:val="24"/>
          <w:vertAlign w:val="superscript"/>
        </w:rPr>
        <w:t>[11]</w:t>
      </w:r>
      <w:r>
        <w:rPr>
          <w:rFonts w:ascii="Times New Roman" w:hAnsi="Times New Roman"/>
          <w:sz w:val="24"/>
          <w:szCs w:val="24"/>
        </w:rPr>
        <w:t xml:space="preserve"> for a summary of its inception; </w:t>
      </w:r>
      <w:r>
        <w:rPr>
          <w:rFonts w:ascii="Times New Roman" w:hAnsi="Times New Roman"/>
          <w:sz w:val="24"/>
          <w:szCs w:val="24"/>
        </w:rPr>
        <w:t xml:space="preserve">however,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 first documents to be discussed in the IETF and IRTF were </w:t>
      </w:r>
      <w:r>
        <w:rPr>
          <w:rFonts w:ascii="Times New Roman" w:hAnsi="Times New Roman"/>
          <w:sz w:val="24"/>
          <w:szCs w:val="24"/>
        </w:rPr>
        <w:t xml:space="preserve">posted </w:t>
      </w:r>
      <w:r>
        <w:rPr>
          <w:rFonts w:ascii="Times New Roman" w:hAnsi="Times New Roman"/>
          <w:sz w:val="24"/>
          <w:szCs w:val="24"/>
        </w:rPr>
        <w:t>in 2012</w:t>
      </w:r>
      <w:r>
        <w:rPr>
          <w:rFonts w:ascii="Times New Roman" w:hAnsi="Times New Roman"/>
          <w:sz w:val="24"/>
          <w:szCs w:val="24"/>
          <w:vertAlign w:val="superscript"/>
        </w:rPr>
        <w:t>[13]</w:t>
      </w:r>
      <w:r>
        <w:rPr>
          <w:rFonts w:ascii="Times New Roman" w:hAnsi="Times New Roman"/>
          <w:position w:val="0"/>
          <w:sz w:val="24"/>
          <w:sz w:val="24"/>
          <w:szCs w:val="24"/>
          <w:vertAlign w:val="baseline"/>
        </w:rPr>
        <w:t xml:space="preserve">). </w:t>
      </w:r>
      <w:r>
        <w:rPr>
          <w:rFonts w:ascii="Times New Roman" w:hAnsi="Times New Roman"/>
          <w:sz w:val="24"/>
          <w:szCs w:val="24"/>
        </w:rPr>
        <w:t xml:space="preserve">This foundation </w:t>
      </w:r>
      <w:r>
        <w:rPr>
          <w:rFonts w:ascii="Times New Roman" w:hAnsi="Times New Roman"/>
          <w:sz w:val="24"/>
          <w:szCs w:val="24"/>
        </w:rPr>
        <w:t xml:space="preserve">now </w:t>
      </w:r>
      <w:r>
        <w:rPr>
          <w:rFonts w:ascii="Times New Roman" w:hAnsi="Times New Roman"/>
          <w:sz w:val="24"/>
          <w:szCs w:val="24"/>
        </w:rPr>
        <w:t>allows the industry to build IETF-standardized network solutions for an “Autonomic Networking Infrastructure” (ANI) into every network device.</w:t>
      </w:r>
    </w:p>
    <w:p>
      <w:pPr>
        <w:pStyle w:val="TextBody"/>
        <w:rPr/>
      </w:pPr>
      <w:r>
        <w:rPr>
          <w:rFonts w:ascii="Times New Roman" w:hAnsi="Times New Roman"/>
          <w:sz w:val="24"/>
          <w:szCs w:val="24"/>
        </w:rPr>
        <w:t>What is this all about? One way to sum it up is “plug and play” for professional networks. This can mean “plug and play for the ISP” or “for the enterprise” or “for industrial networks”. This is a significant step forward from the well known idea of plug and play for home networks, which the IETF addresses in the HOMENET WG.</w:t>
      </w:r>
    </w:p>
    <w:p>
      <w:pPr>
        <w:pStyle w:val="TextBody"/>
        <w:rPr>
          <w:rFonts w:ascii="Times New Roman" w:hAnsi="Times New Roman"/>
          <w:sz w:val="24"/>
          <w:szCs w:val="24"/>
        </w:rPr>
      </w:pPr>
      <w:r>
        <w:rPr>
          <w:rFonts w:ascii="Times New Roman" w:hAnsi="Times New Roman"/>
          <w:sz w:val="24"/>
          <w:szCs w:val="24"/>
        </w:rPr>
        <w:t>The term “autonomic computing” was coined as early as 20 years ago by IBM. It led naturally to the idea of autonomic networking, which became a topic of discussion and work in the IRTF Network Management Research Group. This resulted in RFCs</w:t>
      </w:r>
      <w:r>
        <w:rPr>
          <w:rFonts w:ascii="Times New Roman" w:hAnsi="Times New Roman"/>
          <w:sz w:val="24"/>
          <w:szCs w:val="24"/>
          <w:vertAlign w:val="superscript"/>
        </w:rPr>
        <w:t>[1,2]</w:t>
      </w:r>
      <w:r>
        <w:rPr>
          <w:rFonts w:ascii="Times New Roman" w:hAnsi="Times New Roman"/>
          <w:sz w:val="24"/>
          <w:szCs w:val="24"/>
        </w:rPr>
        <w:t xml:space="preserve"> describing the outline of an envisioned autonomic networking infrastructure (ANI) and ultimately in the creation of the ANIMA WG. Since then, various aspects of the problem space were addressed in research, and in proprietary implementations by some vendors. But as always, the need is for interoperability, so proprietary methods have to give way to industry standards. This is the </w:t>
      </w:r>
      <w:r>
        <w:rPr>
          <w:rFonts w:eastAsia="Times New Roman" w:cs="Times New Roman" w:ascii="Times New Roman" w:hAnsi="Times New Roman"/>
          <w:color w:val="auto"/>
          <w:kern w:val="0"/>
          <w:sz w:val="24"/>
          <w:szCs w:val="24"/>
          <w:lang w:val="en-US" w:eastAsia="en-US" w:bidi="ar-SA"/>
        </w:rPr>
        <w:t>job</w:t>
      </w:r>
      <w:r>
        <w:rPr>
          <w:rFonts w:ascii="Times New Roman" w:hAnsi="Times New Roman"/>
          <w:sz w:val="24"/>
          <w:szCs w:val="24"/>
        </w:rPr>
        <w:t xml:space="preserve"> of the ANIMA working group.</w:t>
      </w:r>
    </w:p>
    <w:p>
      <w:pPr>
        <w:pStyle w:val="TextBody"/>
        <w:rPr>
          <w:rFonts w:ascii="Times New Roman" w:hAnsi="Times New Roman"/>
          <w:sz w:val="24"/>
          <w:szCs w:val="24"/>
        </w:rPr>
      </w:pPr>
      <w:r>
        <w:rPr>
          <w:rFonts w:ascii="Times New Roman" w:hAnsi="Times New Roman"/>
          <w:sz w:val="24"/>
          <w:szCs w:val="24"/>
        </w:rPr>
        <w:t xml:space="preserve">The goal is self-management of networks, including self-configuration, self-optimization, self-healing and self-protection (sometimes collectively called </w:t>
      </w:r>
      <w:r>
        <w:rPr>
          <w:rFonts w:ascii="Times New Roman" w:hAnsi="Times New Roman"/>
          <w:i/>
          <w:iCs/>
          <w:sz w:val="24"/>
          <w:szCs w:val="24"/>
        </w:rPr>
        <w:t>self-X</w:t>
      </w:r>
      <w:r>
        <w:rPr>
          <w:rFonts w:ascii="Times New Roman" w:hAnsi="Times New Roman"/>
          <w:sz w:val="24"/>
          <w:szCs w:val="24"/>
        </w:rPr>
        <w:t>). Autonomic Networking (AN) puts operational intelligence into algorithms at the node level, to minimize dependency on human administrators and central management. Nodes capable of AN will discover information about the surrounding network and negotiate parameter settings with their neighbors and other nodes. Later, nodes may also have learning and cognitive capability, i.e. the ability to self-adapt their decision-making process based on information and knowledge sensed from their environment.</w:t>
      </w:r>
    </w:p>
    <w:p>
      <w:pPr>
        <w:pStyle w:val="TextBody"/>
        <w:rPr/>
      </w:pPr>
      <w:r>
        <w:rPr>
          <w:rFonts w:ascii="Times New Roman" w:hAnsi="Times New Roman"/>
          <w:sz w:val="24"/>
          <w:szCs w:val="24"/>
        </w:rPr>
        <w:t xml:space="preserve">Science fiction? Not really. Distributed routing protocols as introduced with the ARPANET in the 1970s and later in the Internet are at their core autonomic: self-configuring, self-optimizing, self-healing. Examples include OSPF (Open Shortest Path First) and IS-IS (Intermediate System to Intermediate System). But over the decades, even those protocols have evolved to become provisioning monsters requiring the human configuration of “nerd-knob” parameters and policies for operators. A whole industry and research discipline for network Operations Administration and Management (OAM) evolved to define architectures consisting of an ever more complex multitude of layers between the actual intent for the service level objectives of the network (and by implication its protocols) and all those “magic” parameters that need to be provisioned consistently and dynamically into each network device whenever there is any change. (As evidence, consider that the IETF alone has </w:t>
      </w:r>
      <w:r>
        <w:rPr>
          <w:rFonts w:eastAsia="NSimSun" w:cs="Arial" w:ascii="Times New Roman" w:hAnsi="Times New Roman"/>
          <w:color w:val="auto"/>
          <w:kern w:val="2"/>
          <w:sz w:val="24"/>
          <w:szCs w:val="24"/>
          <w:lang w:val="en-US" w:eastAsia="zh-CN" w:bidi="hi-IN"/>
        </w:rPr>
        <w:t>publish</w:t>
      </w:r>
      <w:r>
        <w:rPr>
          <w:rFonts w:ascii="Times New Roman" w:hAnsi="Times New Roman"/>
          <w:sz w:val="24"/>
          <w:szCs w:val="24"/>
        </w:rPr>
        <w:t xml:space="preserve">ed </w:t>
      </w:r>
      <w:r>
        <w:rPr>
          <w:rFonts w:eastAsia="NSimSun" w:cs="Arial" w:ascii="Times New Roman" w:hAnsi="Times New Roman"/>
          <w:color w:val="auto"/>
          <w:kern w:val="2"/>
          <w:sz w:val="24"/>
          <w:szCs w:val="24"/>
          <w:lang w:val="en-US" w:eastAsia="zh-CN" w:bidi="hi-IN"/>
        </w:rPr>
        <w:t>more than 120</w:t>
      </w:r>
      <w:r>
        <w:rPr>
          <w:rFonts w:ascii="Times New Roman" w:hAnsi="Times New Roman"/>
          <w:sz w:val="24"/>
          <w:szCs w:val="24"/>
        </w:rPr>
        <w:t xml:space="preserve"> YANG modules and sub-modules, each of which contains many individual parameters.)</w:t>
      </w:r>
    </w:p>
    <w:p>
      <w:pPr>
        <w:pStyle w:val="TextBody"/>
        <w:rPr/>
      </w:pPr>
      <w:r>
        <w:rPr>
          <w:rFonts w:ascii="Times New Roman" w:hAnsi="Times New Roman"/>
          <w:sz w:val="24"/>
          <w:szCs w:val="24"/>
        </w:rPr>
        <w:t xml:space="preserve">In today’s networks, </w:t>
      </w:r>
      <w:r>
        <w:rPr>
          <w:rFonts w:eastAsia="NSimSun" w:cs="Arial" w:ascii="Times New Roman" w:hAnsi="Times New Roman"/>
          <w:color w:val="auto"/>
          <w:kern w:val="2"/>
          <w:sz w:val="24"/>
          <w:szCs w:val="24"/>
          <w:lang w:val="en-US" w:eastAsia="zh-CN" w:bidi="hi-IN"/>
        </w:rPr>
        <w:t>routing</w:t>
      </w:r>
      <w:r>
        <w:rPr>
          <w:rFonts w:ascii="Times New Roman" w:hAnsi="Times New Roman"/>
          <w:sz w:val="24"/>
          <w:szCs w:val="24"/>
        </w:rPr>
        <w:t xml:space="preserve"> and traffic-engineering parameters are almost exclusively implemented through a centralized set of “Software Defined Networking” (SDN) controller and orchestrator tools </w:t>
      </w:r>
      <w:r>
        <w:rPr>
          <w:rFonts w:eastAsia="NSimSun" w:cs="Arial" w:ascii="Times New Roman" w:hAnsi="Times New Roman"/>
          <w:color w:val="auto"/>
          <w:kern w:val="2"/>
          <w:sz w:val="24"/>
          <w:szCs w:val="24"/>
          <w:lang w:val="en-US" w:eastAsia="zh-CN" w:bidi="hi-IN"/>
        </w:rPr>
        <w:t>configured</w:t>
      </w:r>
      <w:r>
        <w:rPr>
          <w:rFonts w:ascii="Times New Roman" w:hAnsi="Times New Roman"/>
          <w:sz w:val="24"/>
          <w:szCs w:val="24"/>
        </w:rPr>
        <w:t xml:space="preserve"> by human operators. </w:t>
      </w:r>
      <w:r>
        <w:rPr>
          <w:rFonts w:ascii="Times New Roman" w:hAnsi="Times New Roman"/>
          <w:sz w:val="24"/>
          <w:szCs w:val="24"/>
        </w:rPr>
        <w:t>Although a great improvement on older methods, t</w:t>
      </w:r>
      <w:r>
        <w:rPr>
          <w:rFonts w:ascii="Times New Roman" w:hAnsi="Times New Roman"/>
          <w:sz w:val="24"/>
          <w:szCs w:val="24"/>
        </w:rPr>
        <w:t xml:space="preserve">hese solutions are </w:t>
      </w:r>
      <w:r>
        <w:rPr>
          <w:rFonts w:ascii="Times New Roman" w:hAnsi="Times New Roman"/>
          <w:sz w:val="24"/>
          <w:szCs w:val="24"/>
        </w:rPr>
        <w:t xml:space="preserve">still </w:t>
      </w:r>
      <w:r>
        <w:rPr>
          <w:rFonts w:ascii="Times New Roman" w:hAnsi="Times New Roman"/>
          <w:sz w:val="24"/>
          <w:szCs w:val="24"/>
        </w:rPr>
        <w:t xml:space="preserve">difficult and expensive to build, maintain, validate, predict, secure and above all to make reliable and resilient. These problems are rarely seen from the outside, </w:t>
      </w:r>
      <w:r>
        <w:rPr>
          <w:rFonts w:eastAsia="NSimSun" w:cs="Arial" w:ascii="Times New Roman" w:hAnsi="Times New Roman"/>
          <w:color w:val="auto"/>
          <w:kern w:val="2"/>
          <w:sz w:val="24"/>
          <w:szCs w:val="24"/>
          <w:lang w:val="en-US" w:eastAsia="zh-CN" w:bidi="hi-IN"/>
        </w:rPr>
        <w:t>except</w:t>
      </w:r>
      <w:r>
        <w:rPr>
          <w:rFonts w:ascii="Times New Roman" w:hAnsi="Times New Roman"/>
          <w:sz w:val="24"/>
          <w:szCs w:val="24"/>
        </w:rPr>
        <w:t xml:space="preserve"> when network services are under oversight of regulatory entities that publish reports of those problems, such as</w:t>
      </w:r>
      <w:r>
        <w:rPr>
          <w:rFonts w:ascii="Times New Roman" w:hAnsi="Times New Roman"/>
          <w:sz w:val="24"/>
          <w:szCs w:val="24"/>
          <w:vertAlign w:val="superscript"/>
        </w:rPr>
        <w:t>[12]</w:t>
      </w:r>
      <w:r>
        <w:rPr>
          <w:rFonts w:ascii="Times New Roman" w:hAnsi="Times New Roman"/>
          <w:sz w:val="24"/>
          <w:szCs w:val="24"/>
        </w:rPr>
        <w:t xml:space="preserve">. SDN architectures are also highly proprietary, very often from a single vendor, and typically require significant customization through programming for any multi-vendor network deployment. They therefore require network owners to not only hire network operators but also have them become SDN developers. </w:t>
      </w:r>
      <w:r>
        <w:rPr>
          <w:rFonts w:ascii="Times New Roman" w:hAnsi="Times New Roman"/>
          <w:sz w:val="24"/>
          <w:szCs w:val="24"/>
        </w:rPr>
        <w:t xml:space="preserve">And sometimes, expensive experts have to travel unexpectedly at any hour of the day to fix or update systems. </w:t>
      </w:r>
      <w:r>
        <w:rPr>
          <w:rFonts w:eastAsia="NSimSun" w:cs="Arial" w:ascii="Times New Roman" w:hAnsi="Times New Roman"/>
          <w:color w:val="auto"/>
          <w:kern w:val="2"/>
          <w:sz w:val="24"/>
          <w:szCs w:val="24"/>
          <w:lang w:val="en-US" w:eastAsia="zh-CN" w:bidi="hi-IN"/>
        </w:rPr>
        <w:t>T</w:t>
      </w:r>
      <w:r>
        <w:rPr>
          <w:rFonts w:eastAsia="NSimSun" w:cs="Arial" w:ascii="Times New Roman" w:hAnsi="Times New Roman"/>
          <w:color w:val="auto"/>
          <w:kern w:val="2"/>
          <w:sz w:val="24"/>
          <w:szCs w:val="24"/>
          <w:lang w:val="en-US" w:eastAsia="zh-CN" w:bidi="hi-IN"/>
        </w:rPr>
        <w:t>hese issues largely arise</w:t>
      </w:r>
      <w:r>
        <w:rPr>
          <w:rFonts w:ascii="Times New Roman" w:hAnsi="Times New Roman"/>
          <w:sz w:val="24"/>
          <w:szCs w:val="24"/>
        </w:rPr>
        <w:t xml:space="preserve"> because of the lack of the </w:t>
      </w:r>
      <w:r>
        <w:rPr>
          <w:rFonts w:ascii="Times New Roman" w:hAnsi="Times New Roman"/>
          <w:sz w:val="24"/>
          <w:szCs w:val="24"/>
        </w:rPr>
        <w:t>automation inside switches and routers that autonomic networking aims to enable.</w:t>
      </w:r>
    </w:p>
    <w:p>
      <w:pPr>
        <w:pStyle w:val="TextBody"/>
        <w:rPr>
          <w:rFonts w:ascii="Times New Roman" w:hAnsi="Times New Roman"/>
          <w:sz w:val="24"/>
          <w:szCs w:val="24"/>
        </w:rPr>
      </w:pPr>
      <w:r>
        <w:rPr>
          <w:rFonts w:ascii="Times New Roman" w:hAnsi="Times New Roman"/>
          <w:sz w:val="24"/>
          <w:szCs w:val="24"/>
        </w:rPr>
        <w:t xml:space="preserve">Nevertheless, these SDN methods are the best option for existing large networks. They are marketed with terms that evolved in the last few years, such as “Zero Touch Networks”, “Intent Based Networking”, or “Self Driving Networks”. </w:t>
      </w:r>
      <w:r>
        <w:rPr>
          <w:rFonts w:ascii="Times New Roman" w:hAnsi="Times New Roman"/>
          <w:color w:val="000000"/>
          <w:sz w:val="24"/>
          <w:szCs w:val="24"/>
        </w:rPr>
        <w:t>In the metaphor of a network being a car, Figure 1 shows how today’s networks are driven, and how ANIMA would like them to be.</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93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3569335"/>
                    </a:xfrm>
                    <a:prstGeom prst="rect">
                      <a:avLst/>
                    </a:prstGeom>
                  </pic:spPr>
                </pic:pic>
              </a:graphicData>
            </a:graphic>
          </wp:anchor>
        </w:drawing>
      </w:r>
      <w:r>
        <w:rPr>
          <w:rFonts w:ascii="Times New Roman" w:hAnsi="Times New Roman"/>
          <w:color w:val="000000"/>
          <w:sz w:val="24"/>
          <w:szCs w:val="24"/>
        </w:rPr>
        <w:t>Figure 1: The automobile metaphor</w:t>
      </w:r>
    </w:p>
    <w:p>
      <w:pPr>
        <w:pStyle w:val="TextBody"/>
        <w:rPr/>
      </w:pP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 long-term vision for ANIMA is </w:t>
      </w:r>
      <w:r>
        <w:rPr>
          <w:rFonts w:eastAsia="Times New Roman" w:cs="Times New Roman" w:ascii="Times New Roman" w:hAnsi="Times New Roman"/>
          <w:color w:val="auto"/>
          <w:kern w:val="0"/>
          <w:sz w:val="24"/>
          <w:szCs w:val="24"/>
          <w:lang w:val="en-US" w:eastAsia="en-US" w:bidi="ar-SA"/>
        </w:rPr>
        <w:t>broader than</w:t>
      </w:r>
      <w:r>
        <w:rPr>
          <w:rFonts w:ascii="Times New Roman" w:hAnsi="Times New Roman"/>
          <w:sz w:val="24"/>
          <w:szCs w:val="24"/>
        </w:rPr>
        <w:t xml:space="preserve"> its published standards and short-term standardization goals. Much like the near term focus for most cars </w:t>
      </w:r>
      <w:r>
        <w:rPr>
          <w:rFonts w:eastAsia="Times New Roman" w:cs="Times New Roman" w:ascii="Times New Roman" w:hAnsi="Times New Roman"/>
          <w:color w:val="auto"/>
          <w:kern w:val="0"/>
          <w:sz w:val="24"/>
          <w:szCs w:val="24"/>
          <w:lang w:val="en-US" w:eastAsia="en-US" w:bidi="ar-SA"/>
        </w:rPr>
        <w:t>is</w:t>
      </w:r>
      <w:r>
        <w:rPr>
          <w:rFonts w:ascii="Times New Roman" w:hAnsi="Times New Roman"/>
          <w:sz w:val="24"/>
          <w:szCs w:val="24"/>
        </w:rPr>
        <w:t xml:space="preserve"> rapidly improving driver-assist systems, the </w:t>
      </w:r>
      <w:r>
        <w:rPr>
          <w:rFonts w:eastAsia="Times New Roman" w:cs="Times New Roman" w:ascii="Times New Roman" w:hAnsi="Times New Roman"/>
          <w:color w:val="auto"/>
          <w:kern w:val="0"/>
          <w:sz w:val="24"/>
          <w:szCs w:val="24"/>
          <w:lang w:val="en-US" w:eastAsia="en-US" w:bidi="ar-SA"/>
        </w:rPr>
        <w:t>a</w:t>
      </w:r>
      <w:r>
        <w:rPr>
          <w:rFonts w:ascii="Times New Roman" w:hAnsi="Times New Roman"/>
          <w:sz w:val="24"/>
          <w:szCs w:val="24"/>
        </w:rPr>
        <w:t>utonomic networking infrastructure (ANI) as defined in the recent ANIMA RFCs is intended to provide the foundational building blocks. These building blocks are meant to fit seamlessly with existing network and SDN/OAM designs and to improve their metrics such as simplicity, reliability and security. Likewise, the ANI allows designers to more easily embed automation into network devices whenever there is a need. It is worth noting that today, unlike in the past, it is economic to provide enough computing power in network elements to support autonomy.</w:t>
      </w:r>
    </w:p>
    <w:p>
      <w:pPr>
        <w:pStyle w:val="Heading2"/>
        <w:numPr>
          <w:ilvl w:val="1"/>
          <w:numId w:val="3"/>
        </w:numPr>
        <w:rPr/>
      </w:pPr>
      <w:r>
        <w:rPr>
          <w:rFonts w:ascii="Liberation Sans" w:hAnsi="Liberation Sans"/>
        </w:rPr>
        <w:t>What can the Autonomic Networking Infrastructure do for You?</w:t>
      </w:r>
    </w:p>
    <w:p>
      <w:pPr>
        <w:pStyle w:val="TextBody"/>
        <w:rPr>
          <w:rFonts w:ascii="Times New Roman" w:hAnsi="Times New Roman"/>
          <w:sz w:val="24"/>
          <w:szCs w:val="24"/>
        </w:rPr>
      </w:pPr>
      <w:r>
        <w:rPr>
          <w:rFonts w:ascii="Times New Roman" w:hAnsi="Times New Roman"/>
          <w:sz w:val="24"/>
          <w:szCs w:val="24"/>
        </w:rPr>
        <w:t xml:space="preserve">Instead of jumping directly into explanation of how the ANI works, let’s first give a simple example of what the operator experience of a typical simple ANI network could be. </w:t>
      </w:r>
    </w:p>
    <w:p>
      <w:pPr>
        <w:pStyle w:val="TextBody"/>
        <w:rPr/>
      </w:pPr>
      <w:r>
        <w:rPr>
          <w:rFonts w:ascii="Times New Roman" w:hAnsi="Times New Roman"/>
          <w:sz w:val="24"/>
          <w:szCs w:val="24"/>
        </w:rPr>
        <w:t xml:space="preserve">In </w:t>
      </w:r>
      <w:r>
        <w:rPr>
          <w:rFonts w:eastAsia="Times New Roman" w:cs="Times New Roman" w:ascii="Times New Roman" w:hAnsi="Times New Roman"/>
          <w:color w:val="auto"/>
          <w:kern w:val="0"/>
          <w:sz w:val="24"/>
          <w:szCs w:val="24"/>
          <w:lang w:val="en-US" w:eastAsia="en-US" w:bidi="ar-SA"/>
        </w:rPr>
        <w:t>Figure 2</w:t>
      </w:r>
      <w:r>
        <w:rPr>
          <w:rFonts w:ascii="Times New Roman" w:hAnsi="Times New Roman"/>
          <w:sz w:val="24"/>
          <w:szCs w:val="24"/>
        </w:rPr>
        <w:t xml:space="preserve"> , an operator wants to </w:t>
      </w:r>
      <w:r>
        <w:rPr>
          <w:rFonts w:eastAsia="Times New Roman" w:cs="Times New Roman" w:ascii="Times New Roman" w:hAnsi="Times New Roman"/>
          <w:color w:val="auto"/>
          <w:kern w:val="0"/>
          <w:sz w:val="24"/>
          <w:szCs w:val="24"/>
          <w:lang w:val="en-US" w:eastAsia="en-US" w:bidi="ar-SA"/>
        </w:rPr>
        <w:t>deploy a</w:t>
      </w:r>
      <w:r>
        <w:rPr>
          <w:rFonts w:ascii="Times New Roman" w:hAnsi="Times New Roman"/>
          <w:sz w:val="24"/>
          <w:szCs w:val="24"/>
        </w:rPr>
        <w:t xml:space="preserve"> new network of devices (routers and switches). The actual reception of the new, factory fresh equipment, unpacking and physical attachment is performed in different locations by other personnel. The operator only needs to set up an ANI seed router, called the ANI registrar (1), for example in a Network Operations Center (NOC). This setup consists of only three simple steps:</w:t>
      </w:r>
    </w:p>
    <w:p>
      <w:pPr>
        <w:pStyle w:val="TextBody"/>
        <w:rPr>
          <w:rFonts w:ascii="Times New Roman" w:hAnsi="Times New Roman"/>
          <w:sz w:val="24"/>
          <w:szCs w:val="24"/>
        </w:rPr>
      </w:pPr>
      <w:r>
        <w:rPr>
          <w:rFonts w:ascii="Times New Roman" w:hAnsi="Times New Roman"/>
          <w:sz w:val="24"/>
          <w:szCs w:val="24"/>
        </w:rPr>
        <w:t xml:space="preserve">[A] </w:t>
      </w:r>
      <w:r>
        <w:rPr>
          <w:rFonts w:eastAsia="Times New Roman" w:cs="Times New Roman" w:ascii="Times New Roman" w:hAnsi="Times New Roman"/>
          <w:color w:val="auto"/>
          <w:kern w:val="0"/>
          <w:sz w:val="24"/>
          <w:szCs w:val="24"/>
          <w:lang w:val="en-US" w:eastAsia="en-US" w:bidi="ar-SA"/>
        </w:rPr>
        <w:t>Set up</w:t>
      </w:r>
      <w:r>
        <w:rPr>
          <w:rFonts w:ascii="Times New Roman" w:hAnsi="Times New Roman"/>
          <w:sz w:val="24"/>
          <w:szCs w:val="24"/>
        </w:rPr>
        <w:t xml:space="preserve"> the router (1) </w:t>
      </w:r>
      <w:r>
        <w:rPr>
          <w:rFonts w:eastAsia="Times New Roman" w:cs="Times New Roman" w:ascii="Times New Roman" w:hAnsi="Times New Roman"/>
          <w:color w:val="auto"/>
          <w:kern w:val="0"/>
          <w:sz w:val="24"/>
          <w:szCs w:val="24"/>
          <w:lang w:val="en-US" w:eastAsia="en-US" w:bidi="ar-SA"/>
        </w:rPr>
        <w:t>as</w:t>
      </w:r>
      <w:r>
        <w:rPr>
          <w:rFonts w:ascii="Times New Roman" w:hAnsi="Times New Roman"/>
          <w:sz w:val="24"/>
          <w:szCs w:val="24"/>
        </w:rPr>
        <w:t xml:space="preserve"> the registrar and assign a name to the ANI. </w:t>
      </w:r>
    </w:p>
    <w:p>
      <w:pPr>
        <w:pStyle w:val="TextBody"/>
        <w:rPr/>
      </w:pPr>
      <w:r>
        <w:rPr>
          <w:rFonts w:ascii="Times New Roman" w:hAnsi="Times New Roman"/>
          <w:sz w:val="24"/>
          <w:szCs w:val="24"/>
        </w:rPr>
        <w:t xml:space="preserve">[B] </w:t>
      </w:r>
      <w:r>
        <w:rPr>
          <w:rFonts w:eastAsia="Times New Roman" w:cs="Times New Roman" w:ascii="Times New Roman" w:hAnsi="Times New Roman"/>
          <w:color w:val="auto"/>
          <w:kern w:val="0"/>
          <w:sz w:val="24"/>
          <w:szCs w:val="24"/>
          <w:lang w:val="en-US" w:eastAsia="en-US" w:bidi="ar-SA"/>
        </w:rPr>
        <w:t>C</w:t>
      </w:r>
      <w:r>
        <w:rPr>
          <w:rFonts w:ascii="Times New Roman" w:hAnsi="Times New Roman"/>
          <w:sz w:val="24"/>
          <w:szCs w:val="24"/>
        </w:rPr>
        <w:t>onfigur</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 some local port(s) to provide link-layer access to the ANI, to connect management equipment such as a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for manual access or an SDN controller.</w:t>
      </w:r>
    </w:p>
    <w:p>
      <w:pPr>
        <w:pStyle w:val="TextBody"/>
        <w:rPr/>
      </w:pPr>
      <w:r>
        <w:rPr>
          <w:rFonts w:ascii="Times New Roman" w:hAnsi="Times New Roman"/>
          <w:sz w:val="24"/>
          <w:szCs w:val="24"/>
        </w:rPr>
        <w:t xml:space="preserve">[C] </w:t>
      </w:r>
      <w:r>
        <w:rPr>
          <w:rFonts w:eastAsia="Times New Roman" w:cs="Times New Roman" w:ascii="Times New Roman" w:hAnsi="Times New Roman"/>
          <w:color w:val="auto"/>
          <w:kern w:val="0"/>
          <w:sz w:val="24"/>
          <w:szCs w:val="24"/>
          <w:lang w:val="en-US" w:eastAsia="en-US" w:bidi="ar-SA"/>
        </w:rPr>
        <w:t>R</w:t>
      </w:r>
      <w:r>
        <w:rPr>
          <w:rFonts w:ascii="Times New Roman" w:hAnsi="Times New Roman"/>
          <w:sz w:val="24"/>
          <w:szCs w:val="24"/>
        </w:rPr>
        <w:t>egister the certificate of the registrar with the Manufacturer Authorized Signing Authority (MASA) services of the vendors whose routers and switches are being used in the new network (we will soon see what that does)</w:t>
      </w:r>
      <w:r>
        <w:rPr/>
        <w:t>.</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9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9335"/>
                    </a:xfrm>
                    <a:prstGeom prst="rect">
                      <a:avLst/>
                    </a:prstGeom>
                  </pic:spPr>
                </pic:pic>
              </a:graphicData>
            </a:graphic>
          </wp:anchor>
        </w:drawing>
      </w:r>
      <w:r>
        <w:rPr>
          <w:rFonts w:ascii="Times New Roman" w:hAnsi="Times New Roman"/>
          <w:sz w:val="24"/>
          <w:szCs w:val="24"/>
        </w:rPr>
        <w:t>Figure 2: An Example Autonomic Network</w:t>
      </w:r>
    </w:p>
    <w:p>
      <w:pPr>
        <w:pStyle w:val="TextBody"/>
        <w:rPr/>
      </w:pPr>
      <w:r>
        <w:rPr>
          <w:rFonts w:eastAsia="Times New Roman" w:cs="Times New Roman" w:ascii="Times New Roman" w:hAnsi="Times New Roman"/>
          <w:color w:val="auto"/>
          <w:kern w:val="0"/>
          <w:sz w:val="24"/>
          <w:szCs w:val="24"/>
          <w:lang w:val="en-US" w:eastAsia="en-US" w:bidi="ar-SA"/>
        </w:rPr>
        <w:t>Before</w:t>
      </w:r>
      <w:r>
        <w:rPr>
          <w:rFonts w:ascii="Times New Roman" w:hAnsi="Times New Roman"/>
          <w:sz w:val="24"/>
          <w:szCs w:val="24"/>
        </w:rPr>
        <w:t xml:space="preserve"> this seed setup is in place, new routers or switches may be physically interconnected, but they won’t do anything. Once they have connectivity to a configured registrar, they will automatically form an ANI </w:t>
      </w:r>
      <w:r>
        <w:rPr>
          <w:rFonts w:eastAsia="Times New Roman" w:cs="Times New Roman" w:ascii="Times New Roman" w:hAnsi="Times New Roman"/>
          <w:color w:val="auto"/>
          <w:kern w:val="0"/>
          <w:sz w:val="24"/>
          <w:szCs w:val="24"/>
          <w:lang w:val="en-US" w:eastAsia="en-US" w:bidi="ar-SA"/>
        </w:rPr>
        <w:t>as follows.</w:t>
      </w:r>
    </w:p>
    <w:p>
      <w:pPr>
        <w:pStyle w:val="TextBody"/>
        <w:rPr/>
      </w:pPr>
      <w:r>
        <w:rPr>
          <w:rFonts w:eastAsia="Times New Roman" w:cs="Times New Roman" w:ascii="Times New Roman" w:hAnsi="Times New Roman"/>
          <w:color w:val="auto"/>
          <w:kern w:val="0"/>
          <w:sz w:val="24"/>
          <w:szCs w:val="24"/>
          <w:lang w:val="en-US" w:eastAsia="en-US" w:bidi="ar-SA"/>
        </w:rPr>
        <w:t>Each</w:t>
      </w:r>
      <w:r>
        <w:rPr>
          <w:rFonts w:ascii="Times New Roman" w:hAnsi="Times New Roman"/>
          <w:sz w:val="24"/>
          <w:szCs w:val="24"/>
        </w:rPr>
        <w:t xml:space="preserve"> new ANI device (at that stage called a “pledge”) will automatically obtain a connection with the ANI registrar and attempt to get enrolled, receiving an ANI certificate so that it can participate. But the registrar first needs to prove to the ANI device that it is its ‘owner’. To do that, the registrar communicates (for example over the Internet) with the MASA of the vendor of that device. That MASA has the information that this pledge is actually owned by this registrar’s network and returns a security voucher that the registrar can present to the pledge, such that the pledge may now trust the registrar and will therefore accept an ANI certificate from the registrar. This process runs completely automat</w:t>
      </w:r>
      <w:r>
        <w:rPr>
          <w:rFonts w:eastAsia="Times New Roman" w:cs="Times New Roman" w:ascii="Times New Roman" w:hAnsi="Times New Roman"/>
          <w:color w:val="auto"/>
          <w:kern w:val="0"/>
          <w:sz w:val="24"/>
          <w:szCs w:val="24"/>
          <w:lang w:val="en-US" w:eastAsia="en-US" w:bidi="ar-SA"/>
        </w:rPr>
        <w:t>ically</w:t>
      </w:r>
      <w:r>
        <w:rPr>
          <w:rFonts w:ascii="Times New Roman" w:hAnsi="Times New Roman"/>
          <w:sz w:val="24"/>
          <w:szCs w:val="24"/>
        </w:rPr>
        <w:t xml:space="preserve"> without any further handholding or configuration. </w:t>
      </w:r>
      <w:r>
        <w:rPr>
          <w:rFonts w:eastAsia="NSimSun" w:cs="Arial" w:ascii="Times New Roman" w:hAnsi="Times New Roman"/>
          <w:color w:val="auto"/>
          <w:kern w:val="2"/>
          <w:sz w:val="24"/>
          <w:szCs w:val="24"/>
          <w:lang w:val="en-US" w:eastAsia="zh-CN" w:bidi="hi-IN"/>
        </w:rPr>
        <w:t>This</w:t>
      </w:r>
      <w:r>
        <w:rPr>
          <w:rFonts w:ascii="Times New Roman" w:hAnsi="Times New Roman"/>
          <w:sz w:val="24"/>
          <w:szCs w:val="24"/>
        </w:rPr>
        <w:t xml:space="preserve"> part of the ANI is known as Bootstrapping Remote Secure Key Infrastructure</w:t>
      </w:r>
      <w:r>
        <w:rPr>
          <w:rFonts w:ascii="Times New Roman" w:hAnsi="Times New Roman"/>
          <w:sz w:val="24"/>
          <w:szCs w:val="24"/>
          <w:vertAlign w:val="superscript"/>
        </w:rPr>
        <w:t>[10]</w:t>
      </w:r>
      <w:r>
        <w:rPr>
          <w:rFonts w:ascii="Times New Roman" w:hAnsi="Times New Roman"/>
          <w:sz w:val="24"/>
          <w:szCs w:val="24"/>
        </w:rPr>
        <w:t xml:space="preserve"> (BRSKI, pronounced “Brewski”).</w:t>
      </w:r>
    </w:p>
    <w:p>
      <w:pPr>
        <w:pStyle w:val="TextBody"/>
        <w:rPr/>
      </w:pPr>
      <w:r>
        <w:rPr>
          <w:rFonts w:ascii="Times New Roman" w:hAnsi="Times New Roman"/>
          <w:sz w:val="24"/>
          <w:szCs w:val="24"/>
        </w:rPr>
        <w:t>Once a new device is enrolled with an ANI certificate, it begins to establish a secure Autonomic Control Plane (ACP) connection with all its neighbors, authenticated and authorized mutually by the devices’ ANI certificates. This too happens without any further handholding or configuration.</w:t>
      </w:r>
    </w:p>
    <w:p>
      <w:pPr>
        <w:pStyle w:val="TextBody"/>
        <w:rPr/>
      </w:pPr>
      <w:r>
        <w:rPr>
          <w:rFonts w:eastAsia="Times New Roman" w:cs="Times New Roman" w:ascii="Times New Roman" w:hAnsi="Times New Roman"/>
          <w:color w:val="auto"/>
          <w:kern w:val="0"/>
          <w:sz w:val="24"/>
          <w:szCs w:val="24"/>
          <w:lang w:val="en-US" w:eastAsia="en-US" w:bidi="ar-SA"/>
        </w:rPr>
        <w:t>Assume</w:t>
      </w:r>
      <w:r>
        <w:rPr>
          <w:rFonts w:ascii="Times New Roman" w:hAnsi="Times New Roman"/>
          <w:sz w:val="24"/>
          <w:szCs w:val="24"/>
        </w:rPr>
        <w:t xml:space="preserve"> all devices were physically connected to each other as shown in </w:t>
      </w:r>
      <w:r>
        <w:rPr>
          <w:rFonts w:eastAsia="Times New Roman" w:cs="Times New Roman" w:ascii="Times New Roman" w:hAnsi="Times New Roman"/>
          <w:color w:val="auto"/>
          <w:kern w:val="0"/>
          <w:sz w:val="24"/>
          <w:szCs w:val="24"/>
          <w:lang w:val="en-US" w:eastAsia="en-US" w:bidi="ar-SA"/>
        </w:rPr>
        <w:t>Figure 2</w:t>
      </w:r>
      <w:r>
        <w:rPr>
          <w:rFonts w:ascii="Times New Roman" w:hAnsi="Times New Roman"/>
          <w:sz w:val="24"/>
          <w:szCs w:val="24"/>
        </w:rPr>
        <w:t xml:space="preserve"> and the ANI registrar is connected last (after it was configured). Within minutes, all the devices will have run through BRSKI, and set up the ACP. </w:t>
      </w:r>
      <w:r>
        <w:rPr>
          <w:rFonts w:eastAsia="Times New Roman" w:cs="Times New Roman" w:ascii="Times New Roman" w:hAnsi="Times New Roman"/>
          <w:color w:val="auto"/>
          <w:kern w:val="0"/>
          <w:sz w:val="24"/>
          <w:szCs w:val="24"/>
          <w:lang w:val="en-US" w:eastAsia="en-US" w:bidi="ar-SA"/>
        </w:rPr>
        <w:t>As a</w:t>
      </w:r>
      <w:r>
        <w:rPr>
          <w:rFonts w:ascii="Times New Roman" w:hAnsi="Times New Roman"/>
          <w:sz w:val="24"/>
          <w:szCs w:val="24"/>
        </w:rPr>
        <w:t xml:space="preserve"> result, the network operator now has secure IP connectivity over the ACP from their management laptop and SDN controller to all ANI devices and can configure them manually or through SDN automation using this connectivity. Each ANI device has a permanent and private IP address within the ANI that does not change, even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the device is physically moved in the network.</w:t>
      </w:r>
    </w:p>
    <w:p>
      <w:pPr>
        <w:pStyle w:val="TextBody"/>
        <w:rPr>
          <w:rFonts w:ascii="Times New Roman" w:hAnsi="Times New Roman"/>
          <w:sz w:val="24"/>
          <w:szCs w:val="24"/>
        </w:rPr>
      </w:pPr>
      <w:r>
        <w:rPr>
          <w:rFonts w:ascii="Times New Roman" w:hAnsi="Times New Roman"/>
          <w:sz w:val="24"/>
          <w:szCs w:val="24"/>
        </w:rPr>
        <w:t xml:space="preserve">But wait! How is this different from 30 year old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technology? Surely one can simply buy a set of inexpensive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thernet switches, interconnect them, attach a configuration system at one point and have achieved the same thing?</w:t>
      </w:r>
    </w:p>
    <w:p>
      <w:pPr>
        <w:pStyle w:val="TextBody"/>
        <w:rPr>
          <w:rFonts w:ascii="Times New Roman" w:hAnsi="Times New Roman"/>
          <w:sz w:val="24"/>
          <w:szCs w:val="24"/>
        </w:rPr>
      </w:pPr>
      <w:r>
        <w:rPr>
          <w:rFonts w:ascii="Times New Roman" w:hAnsi="Times New Roman"/>
          <w:sz w:val="24"/>
          <w:szCs w:val="24"/>
        </w:rPr>
        <w:t xml:space="preserve">Indeed, the simplicity of operating </w:t>
      </w:r>
      <w:r>
        <w:rPr>
          <w:rFonts w:eastAsia="Times New Roman" w:cs="Times New Roman" w:ascii="Times New Roman" w:hAnsi="Times New Roman"/>
          <w:color w:val="auto"/>
          <w:kern w:val="0"/>
          <w:sz w:val="24"/>
          <w:szCs w:val="24"/>
          <w:lang w:val="en-US" w:eastAsia="en-US" w:bidi="ar-SA"/>
        </w:rPr>
        <w:t>E</w:t>
      </w:r>
      <w:r>
        <w:rPr>
          <w:rFonts w:ascii="Times New Roman" w:hAnsi="Times New Roman"/>
          <w:sz w:val="24"/>
          <w:szCs w:val="24"/>
        </w:rPr>
        <w:t xml:space="preserve">thernet networks was </w:t>
      </w:r>
      <w:r>
        <w:rPr>
          <w:rFonts w:eastAsia="Times New Roman" w:cs="Times New Roman" w:ascii="Times New Roman" w:hAnsi="Times New Roman"/>
          <w:color w:val="auto"/>
          <w:kern w:val="0"/>
          <w:sz w:val="24"/>
          <w:szCs w:val="24"/>
          <w:lang w:val="en-US" w:eastAsia="en-US" w:bidi="ar-SA"/>
        </w:rPr>
        <w:t>an</w:t>
      </w:r>
      <w:r>
        <w:rPr>
          <w:rFonts w:ascii="Times New Roman" w:hAnsi="Times New Roman"/>
          <w:sz w:val="24"/>
          <w:szCs w:val="24"/>
        </w:rPr>
        <w:t xml:space="preserve"> inspiration for the ANI, but beyond that, the ANI is fundamentally different. The ANI is </w:t>
      </w:r>
      <w:r>
        <w:rPr>
          <w:rFonts w:eastAsia="Times New Roman" w:cs="Times New Roman" w:ascii="Times New Roman" w:hAnsi="Times New Roman"/>
          <w:color w:val="auto"/>
          <w:kern w:val="0"/>
          <w:sz w:val="24"/>
          <w:szCs w:val="24"/>
          <w:lang w:val="en-US" w:eastAsia="en-US" w:bidi="ar-SA"/>
        </w:rPr>
        <w:t>above</w:t>
      </w:r>
      <w:r>
        <w:rPr>
          <w:rFonts w:ascii="Times New Roman" w:hAnsi="Times New Roman"/>
          <w:sz w:val="24"/>
          <w:szCs w:val="24"/>
        </w:rPr>
        <w:t xml:space="preserve"> all secure, whereas the default behavior of </w:t>
      </w:r>
      <w:r>
        <w:rPr>
          <w:rFonts w:eastAsia="Times New Roman" w:cs="Times New Roman" w:ascii="Times New Roman" w:hAnsi="Times New Roman"/>
          <w:color w:val="auto"/>
          <w:kern w:val="0"/>
          <w:sz w:val="24"/>
          <w:szCs w:val="24"/>
          <w:lang w:val="en-US" w:eastAsia="en-US" w:bidi="ar-SA"/>
        </w:rPr>
        <w:t>traditional</w:t>
      </w:r>
      <w:r>
        <w:rPr>
          <w:rFonts w:ascii="Times New Roman" w:hAnsi="Times New Roman"/>
          <w:sz w:val="24"/>
          <w:szCs w:val="24"/>
        </w:rPr>
        <w:t xml:space="preserve"> switches is not. An ANI device can only </w:t>
      </w:r>
      <w:r>
        <w:rPr>
          <w:rFonts w:eastAsia="Times New Roman" w:cs="Times New Roman" w:ascii="Times New Roman" w:hAnsi="Times New Roman"/>
          <w:color w:val="auto"/>
          <w:kern w:val="0"/>
          <w:sz w:val="24"/>
          <w:szCs w:val="24"/>
          <w:lang w:val="en-US" w:eastAsia="en-US" w:bidi="ar-SA"/>
        </w:rPr>
        <w:t>join</w:t>
      </w:r>
      <w:r>
        <w:rPr>
          <w:rFonts w:ascii="Times New Roman" w:hAnsi="Times New Roman"/>
          <w:sz w:val="24"/>
          <w:szCs w:val="24"/>
        </w:rPr>
        <w:t xml:space="preserve"> the ANI </w:t>
      </w:r>
      <w:r>
        <w:rPr>
          <w:rFonts w:eastAsia="Times New Roman" w:cs="Times New Roman" w:ascii="Times New Roman" w:hAnsi="Times New Roman"/>
          <w:color w:val="auto"/>
          <w:kern w:val="0"/>
          <w:sz w:val="24"/>
          <w:szCs w:val="24"/>
          <w:lang w:val="en-US" w:eastAsia="en-US" w:bidi="ar-SA"/>
        </w:rPr>
        <w:t>if</w:t>
      </w:r>
      <w:r>
        <w:rPr>
          <w:rFonts w:ascii="Times New Roman" w:hAnsi="Times New Roman"/>
          <w:sz w:val="24"/>
          <w:szCs w:val="24"/>
        </w:rPr>
        <w:t xml:space="preserve"> it is actually owned by the operator, as </w:t>
      </w:r>
      <w:r>
        <w:rPr>
          <w:rFonts w:eastAsia="Times New Roman" w:cs="Times New Roman" w:ascii="Times New Roman" w:hAnsi="Times New Roman"/>
          <w:color w:val="auto"/>
          <w:kern w:val="0"/>
          <w:sz w:val="24"/>
          <w:szCs w:val="24"/>
          <w:lang w:val="en-US" w:eastAsia="en-US" w:bidi="ar-SA"/>
        </w:rPr>
        <w:t>certified</w:t>
      </w:r>
      <w:r>
        <w:rPr>
          <w:rFonts w:ascii="Times New Roman" w:hAnsi="Times New Roman"/>
          <w:sz w:val="24"/>
          <w:szCs w:val="24"/>
        </w:rPr>
        <w:t xml:space="preserve"> by </w:t>
      </w:r>
      <w:r>
        <w:rPr>
          <w:rFonts w:eastAsia="Times New Roman" w:cs="Times New Roman" w:ascii="Times New Roman" w:hAnsi="Times New Roman"/>
          <w:color w:val="auto"/>
          <w:kern w:val="0"/>
          <w:sz w:val="24"/>
          <w:szCs w:val="24"/>
          <w:lang w:val="en-US" w:eastAsia="en-US" w:bidi="ar-SA"/>
        </w:rPr>
        <w:t>its</w:t>
      </w:r>
      <w:r>
        <w:rPr>
          <w:rFonts w:ascii="Times New Roman" w:hAnsi="Times New Roman"/>
          <w:sz w:val="24"/>
          <w:szCs w:val="24"/>
        </w:rPr>
        <w:t xml:space="preserve"> manufacturer’s MASA, for example via sales records. This means that a stolen device cannot be activated for the ANI in another network. It also means that a device not belonging to this network operator (4.1) cannot be </w:t>
      </w:r>
      <w:r>
        <w:rPr>
          <w:rFonts w:eastAsia="Times New Roman" w:cs="Times New Roman" w:ascii="Times New Roman" w:hAnsi="Times New Roman"/>
          <w:color w:val="auto"/>
          <w:kern w:val="0"/>
          <w:sz w:val="24"/>
          <w:szCs w:val="24"/>
          <w:lang w:val="en-US" w:eastAsia="en-US" w:bidi="ar-SA"/>
        </w:rPr>
        <w:t>enrolled in</w:t>
      </w:r>
      <w:r>
        <w:rPr>
          <w:rFonts w:ascii="Times New Roman" w:hAnsi="Times New Roman"/>
          <w:sz w:val="24"/>
          <w:szCs w:val="24"/>
        </w:rPr>
        <w:t xml:space="preserve"> an ANI network to launch an attack.</w:t>
      </w:r>
    </w:p>
    <w:p>
      <w:pPr>
        <w:pStyle w:val="TextBody"/>
        <w:rPr/>
      </w:pPr>
      <w:r>
        <w:rPr>
          <w:rFonts w:ascii="Times New Roman" w:hAnsi="Times New Roman"/>
          <w:sz w:val="24"/>
          <w:szCs w:val="24"/>
        </w:rPr>
        <w:t xml:space="preserve">All ACP traffic is encrypted hop-by-hop; therefore all management traffic that uses the ACP, including any legacy unencrypted management protocol, cannot be snooped or spoofed by an attacker (4.2). </w:t>
      </w:r>
    </w:p>
    <w:p>
      <w:pPr>
        <w:pStyle w:val="TextBody"/>
        <w:rPr/>
      </w:pPr>
      <w:r>
        <w:rPr>
          <w:rFonts w:ascii="Times New Roman" w:hAnsi="Times New Roman"/>
          <w:sz w:val="24"/>
          <w:szCs w:val="24"/>
        </w:rPr>
        <w:t xml:space="preserve">Last but not least, ANI devices even after having formed the ACP are still unconfigured, and ideally this means that they should behave like current unconfigured routers: </w:t>
      </w:r>
      <w:r>
        <w:rPr>
          <w:rFonts w:eastAsia="NSimSun" w:cs="Arial" w:ascii="Times New Roman" w:hAnsi="Times New Roman"/>
          <w:color w:val="auto"/>
          <w:kern w:val="2"/>
          <w:sz w:val="24"/>
          <w:szCs w:val="24"/>
          <w:lang w:val="en-US" w:eastAsia="zh-CN" w:bidi="hi-IN"/>
        </w:rPr>
        <w:t>t</w:t>
      </w:r>
      <w:r>
        <w:rPr>
          <w:rFonts w:ascii="Times New Roman" w:hAnsi="Times New Roman"/>
          <w:sz w:val="24"/>
          <w:szCs w:val="24"/>
        </w:rPr>
        <w:t xml:space="preserve">here is nothing running that </w:t>
      </w:r>
      <w:r>
        <w:rPr>
          <w:rFonts w:eastAsia="NSimSun" w:cs="Arial" w:ascii="Times New Roman" w:hAnsi="Times New Roman"/>
          <w:color w:val="auto"/>
          <w:kern w:val="2"/>
          <w:sz w:val="24"/>
          <w:szCs w:val="24"/>
          <w:lang w:val="en-US" w:eastAsia="zh-CN" w:bidi="hi-IN"/>
        </w:rPr>
        <w:t>c</w:t>
      </w:r>
      <w:r>
        <w:rPr>
          <w:rFonts w:ascii="Times New Roman" w:hAnsi="Times New Roman"/>
          <w:sz w:val="24"/>
          <w:szCs w:val="24"/>
        </w:rPr>
        <w:t xml:space="preserve">ould provide undesirable network connectivity to any hosts that attach, like some </w:t>
      </w:r>
      <w:r>
        <w:rPr>
          <w:rFonts w:eastAsia="NSimSun" w:cs="Arial" w:ascii="Times New Roman" w:hAnsi="Times New Roman"/>
          <w:color w:val="auto"/>
          <w:kern w:val="2"/>
          <w:sz w:val="24"/>
          <w:szCs w:val="24"/>
          <w:lang w:val="en-US" w:eastAsia="zh-CN" w:bidi="hi-IN"/>
        </w:rPr>
        <w:t>insecure or malicious</w:t>
      </w:r>
      <w:r>
        <w:rPr>
          <w:rFonts w:ascii="Times New Roman" w:hAnsi="Times New Roman"/>
          <w:sz w:val="24"/>
          <w:szCs w:val="24"/>
        </w:rPr>
        <w:t xml:space="preserve"> </w:t>
      </w:r>
      <w:r>
        <w:rPr>
          <w:rFonts w:eastAsia="NSimSun" w:cs="Arial" w:ascii="Times New Roman" w:hAnsi="Times New Roman"/>
          <w:color w:val="auto"/>
          <w:kern w:val="2"/>
          <w:sz w:val="24"/>
          <w:szCs w:val="24"/>
          <w:lang w:val="en-US" w:eastAsia="zh-CN" w:bidi="hi-IN"/>
        </w:rPr>
        <w:t>laptop</w:t>
      </w:r>
      <w:r>
        <w:rPr>
          <w:rFonts w:ascii="Times New Roman" w:hAnsi="Times New Roman"/>
          <w:sz w:val="24"/>
          <w:szCs w:val="24"/>
        </w:rPr>
        <w:t xml:space="preserve"> (4.3). Such an attached device would get no connectivity whatsoever. </w:t>
      </w:r>
      <w:r>
        <w:rPr>
          <w:rFonts w:eastAsia="NSimSun" w:cs="Arial" w:ascii="Times New Roman" w:hAnsi="Times New Roman"/>
          <w:color w:val="auto"/>
          <w:kern w:val="2"/>
          <w:sz w:val="24"/>
          <w:szCs w:val="24"/>
          <w:lang w:val="en-US" w:eastAsia="zh-CN" w:bidi="hi-IN"/>
        </w:rPr>
        <w:t>As a</w:t>
      </w:r>
      <w:r>
        <w:rPr>
          <w:rFonts w:ascii="Times New Roman" w:hAnsi="Times New Roman"/>
          <w:sz w:val="24"/>
          <w:szCs w:val="24"/>
        </w:rPr>
        <w:t xml:space="preserve"> result, there is never a window of opportunity for attackers to attack unprotected equipment. Instead, </w:t>
      </w:r>
      <w:r>
        <w:rPr>
          <w:rFonts w:eastAsia="Times New Roman" w:cs="Times New Roman" w:ascii="Times New Roman" w:hAnsi="Times New Roman"/>
          <w:color w:val="auto"/>
          <w:kern w:val="0"/>
          <w:sz w:val="24"/>
          <w:szCs w:val="24"/>
          <w:lang w:val="en-US" w:eastAsia="en-US" w:bidi="ar-SA"/>
        </w:rPr>
        <w:t>the NOC</w:t>
      </w:r>
      <w:r>
        <w:rPr>
          <w:rFonts w:ascii="Times New Roman" w:hAnsi="Times New Roman"/>
          <w:sz w:val="24"/>
          <w:szCs w:val="24"/>
        </w:rPr>
        <w:t xml:space="preserve"> has all the time it </w:t>
      </w:r>
      <w:r>
        <w:rPr>
          <w:rFonts w:eastAsia="Times New Roman" w:cs="Times New Roman" w:ascii="Times New Roman" w:hAnsi="Times New Roman"/>
          <w:color w:val="auto"/>
          <w:kern w:val="0"/>
          <w:sz w:val="24"/>
          <w:szCs w:val="24"/>
          <w:lang w:val="en-US" w:eastAsia="en-US" w:bidi="ar-SA"/>
        </w:rPr>
        <w:t>need</w:t>
      </w:r>
      <w:r>
        <w:rPr>
          <w:rFonts w:ascii="Times New Roman" w:hAnsi="Times New Roman"/>
          <w:sz w:val="24"/>
          <w:szCs w:val="24"/>
        </w:rPr>
        <w:t>s to remotely provision the devices. In later stages, such provisioning will occur autonomically, as we shall see.</w:t>
      </w:r>
    </w:p>
    <w:p>
      <w:pPr>
        <w:pStyle w:val="TextBody"/>
        <w:rPr>
          <w:rFonts w:ascii="Times New Roman" w:hAnsi="Times New Roman"/>
          <w:sz w:val="24"/>
          <w:szCs w:val="24"/>
        </w:rPr>
      </w:pPr>
      <w:r>
        <w:rPr>
          <w:rFonts w:ascii="Times New Roman" w:hAnsi="Times New Roman"/>
          <w:sz w:val="24"/>
          <w:szCs w:val="24"/>
        </w:rPr>
        <w:t xml:space="preserve">Compared to many other zero-touch solutions, the ANI does not only focus on so-called day-0/day-1 behavior up until the network is operational. Instead its services </w:t>
      </w:r>
      <w:r>
        <w:rPr>
          <w:rFonts w:eastAsia="NSimSun" w:cs="Arial" w:ascii="Times New Roman" w:hAnsi="Times New Roman"/>
          <w:color w:val="auto"/>
          <w:kern w:val="2"/>
          <w:sz w:val="24"/>
          <w:szCs w:val="24"/>
          <w:lang w:val="en-US" w:eastAsia="zh-CN" w:bidi="hi-IN"/>
        </w:rPr>
        <w:t>last</w:t>
      </w:r>
      <w:r>
        <w:rPr>
          <w:rFonts w:ascii="Times New Roman" w:hAnsi="Times New Roman"/>
          <w:sz w:val="24"/>
          <w:szCs w:val="24"/>
        </w:rPr>
        <w:t xml:space="preserve"> through the whole lifecycle. The ANI provides automated certificate renewal for all ANI devices to maintain and refresh its security model. The ACP protects any network OAM traffic that uses it. By its use of hop-by-hop encryption it also continuously protects the whole network and attached OAM equipment from traffic injection or spoofing attacks. </w:t>
      </w:r>
    </w:p>
    <w:p>
      <w:pPr>
        <w:pStyle w:val="TextBody"/>
        <w:bidi w:val="0"/>
        <w:jc w:val="left"/>
        <w:rPr>
          <w:rFonts w:ascii="Times New Roman" w:hAnsi="Times New Roman"/>
          <w:sz w:val="24"/>
          <w:szCs w:val="24"/>
        </w:rPr>
      </w:pPr>
      <w:r>
        <w:rPr>
          <w:rFonts w:cs="Times New Roman" w:ascii="Times New Roman" w:hAnsi="Times New Roman"/>
          <w:sz w:val="24"/>
          <w:szCs w:val="24"/>
        </w:rPr>
        <w:t>We now delve into some more technical aspects of the ANIMA solution.</w:t>
      </w:r>
    </w:p>
    <w:p>
      <w:pPr>
        <w:pStyle w:val="Heading2"/>
        <w:numPr>
          <w:ilvl w:val="1"/>
          <w:numId w:val="4"/>
        </w:numPr>
        <w:bidi w:val="0"/>
        <w:jc w:val="left"/>
        <w:rPr/>
      </w:pPr>
      <w:r>
        <w:rPr/>
        <w:t>Terminology</w:t>
      </w:r>
    </w:p>
    <w:p>
      <w:pPr>
        <w:pStyle w:val="TextBody"/>
        <w:bidi w:val="0"/>
        <w:jc w:val="left"/>
        <w:rPr/>
      </w:pPr>
      <w:r>
        <w:rPr>
          <w:rFonts w:eastAsia="NSimSun" w:cs="Arial"/>
          <w:color w:val="auto"/>
          <w:kern w:val="2"/>
          <w:sz w:val="24"/>
          <w:szCs w:val="24"/>
          <w:lang w:val="en-US" w:eastAsia="zh-CN" w:bidi="hi-IN"/>
        </w:rPr>
        <w:t>D</w:t>
      </w:r>
      <w:r>
        <w:rPr/>
        <w:t>ictionaries differen</w:t>
      </w:r>
      <w:r>
        <w:rPr>
          <w:rFonts w:eastAsia="NSimSun" w:cs="Arial"/>
          <w:color w:val="auto"/>
          <w:kern w:val="2"/>
          <w:sz w:val="24"/>
          <w:szCs w:val="24"/>
          <w:lang w:val="en-US" w:eastAsia="zh-CN" w:bidi="hi-IN"/>
        </w:rPr>
        <w:t>tiate</w:t>
      </w:r>
      <w:r>
        <w:rPr/>
        <w:t xml:space="preserve"> between the terms </w:t>
      </w:r>
      <w:r>
        <w:rPr>
          <w:i/>
          <w:iCs/>
        </w:rPr>
        <w:t>automatic, autonomous</w:t>
      </w:r>
      <w:r>
        <w:rPr>
          <w:i w:val="false"/>
          <w:iCs w:val="false"/>
        </w:rPr>
        <w:t xml:space="preserve"> and </w:t>
      </w:r>
      <w:r>
        <w:rPr>
          <w:i/>
          <w:iCs/>
        </w:rPr>
        <w:t>autonomic:</w:t>
      </w:r>
    </w:p>
    <w:p>
      <w:pPr>
        <w:pStyle w:val="TextBody"/>
        <w:bidi w:val="0"/>
        <w:jc w:val="left"/>
        <w:rPr/>
      </w:pPr>
      <w:r>
        <w:rPr>
          <w:i/>
          <w:iCs/>
        </w:rPr>
        <w:t>Automatic:</w:t>
      </w:r>
      <w:r>
        <w:rPr>
          <w:i w:val="false"/>
          <w:iCs w:val="false"/>
        </w:rPr>
        <w:t xml:space="preserve"> as if done by a machine.</w:t>
      </w:r>
    </w:p>
    <w:p>
      <w:pPr>
        <w:pStyle w:val="TextBody"/>
        <w:bidi w:val="0"/>
        <w:jc w:val="left"/>
        <w:rPr/>
      </w:pPr>
      <w:r>
        <w:rPr>
          <w:i/>
          <w:iCs/>
        </w:rPr>
        <w:t>Autonomous:</w:t>
      </w:r>
      <w:r>
        <w:rPr>
          <w:i w:val="false"/>
          <w:iCs w:val="false"/>
        </w:rPr>
        <w:t xml:space="preserve"> responding and reacting on its own, with no external control.</w:t>
      </w:r>
    </w:p>
    <w:p>
      <w:pPr>
        <w:pStyle w:val="TextBody"/>
        <w:bidi w:val="0"/>
        <w:jc w:val="left"/>
        <w:rPr/>
      </w:pPr>
      <w:r>
        <w:rPr>
          <w:i/>
          <w:iCs/>
        </w:rPr>
        <w:t xml:space="preserve">Autonomic: </w:t>
      </w:r>
      <w:r>
        <w:rPr>
          <w:i w:val="false"/>
          <w:iCs w:val="false"/>
        </w:rPr>
        <w:t>behaving spontaneously due to internal stimuli.</w:t>
      </w:r>
    </w:p>
    <w:p>
      <w:pPr>
        <w:pStyle w:val="TextBody"/>
        <w:bidi w:val="0"/>
        <w:jc w:val="left"/>
        <w:rPr/>
      </w:pPr>
      <w:r>
        <w:rPr>
          <w:i w:val="false"/>
          <w:iCs w:val="false"/>
        </w:rPr>
        <w:t xml:space="preserve">The last two are certainly similar, but following industry practice we prefer </w:t>
      </w:r>
      <w:r>
        <w:rPr>
          <w:i/>
          <w:iCs/>
        </w:rPr>
        <w:t xml:space="preserve">autonomic. </w:t>
      </w:r>
      <w:r>
        <w:rPr>
          <w:i w:val="false"/>
          <w:iCs w:val="false"/>
        </w:rPr>
        <w:t xml:space="preserve">The </w:t>
      </w:r>
      <w:r>
        <w:rPr>
          <w:i/>
          <w:iCs/>
        </w:rPr>
        <w:t xml:space="preserve">autonomic nervous system </w:t>
      </w:r>
      <w:r>
        <w:rPr>
          <w:i w:val="false"/>
          <w:iCs w:val="false"/>
        </w:rPr>
        <w:t xml:space="preserve">acts largely unconsciously and regulates bodily functions such as heart rate. </w:t>
      </w:r>
      <w:r>
        <w:rPr>
          <w:i/>
          <w:iCs/>
        </w:rPr>
        <w:t xml:space="preserve">Autonomic computing </w:t>
      </w:r>
      <w:r>
        <w:rPr>
          <w:i w:val="false"/>
          <w:iCs w:val="false"/>
        </w:rPr>
        <w:t>was defined by IBM in 2001 as referring to</w:t>
      </w:r>
      <w:r>
        <w:rPr>
          <w:i/>
          <w:iCs/>
        </w:rPr>
        <w:t xml:space="preserve"> “</w:t>
      </w:r>
      <w:r>
        <w:rPr>
          <w:i w:val="false"/>
          <w:iCs w:val="false"/>
        </w:rPr>
        <w:t xml:space="preserve">self-managing distributed computing resources, adapting to unpredictable changes while hiding intrinsic complexity from operators and users.” We define an </w:t>
      </w:r>
      <w:r>
        <w:rPr>
          <w:i/>
          <w:iCs/>
        </w:rPr>
        <w:t>autonomic network</w:t>
      </w:r>
      <w:r>
        <w:rPr>
          <w:i w:val="false"/>
          <w:iCs w:val="false"/>
        </w:rPr>
        <w:t xml:space="preserve"> as self-managing (self-configuring, self-protecting, self-healing, self-optimizing) but allowing high-level guidance by a central entity.</w:t>
      </w:r>
    </w:p>
    <w:p>
      <w:pPr>
        <w:pStyle w:val="TextBody"/>
        <w:bidi w:val="0"/>
        <w:jc w:val="left"/>
        <w:rPr/>
      </w:pPr>
      <w:r>
        <w:rPr>
          <w:i/>
          <w:iCs/>
        </w:rPr>
        <w:t>Autonomic Function:</w:t>
      </w:r>
      <w:r>
        <w:rPr>
          <w:i w:val="false"/>
          <w:iCs w:val="false"/>
        </w:rPr>
        <w:t xml:space="preserve"> A specific self-managing feature or function.</w:t>
      </w:r>
    </w:p>
    <w:p>
      <w:pPr>
        <w:pStyle w:val="TextBody"/>
        <w:bidi w:val="0"/>
        <w:jc w:val="left"/>
        <w:rPr/>
      </w:pPr>
      <w:r>
        <w:rPr>
          <w:i/>
          <w:iCs/>
        </w:rPr>
        <w:t>Autonomic Service Agent (ASA)</w:t>
      </w:r>
      <w:r>
        <w:rPr>
          <w:i w:val="false"/>
          <w:iCs w:val="false"/>
        </w:rPr>
        <w:t>: An agent that implements an autonomic function, in part (for a distributed function) or whole.</w:t>
      </w:r>
    </w:p>
    <w:p>
      <w:pPr>
        <w:pStyle w:val="TextBody"/>
        <w:bidi w:val="0"/>
        <w:jc w:val="left"/>
        <w:rPr/>
      </w:pPr>
      <w:r>
        <w:rPr>
          <w:i/>
          <w:iCs/>
        </w:rPr>
        <w:t>Autonomic Node:</w:t>
      </w:r>
      <w:r>
        <w:rPr>
          <w:i w:val="false"/>
          <w:iCs w:val="false"/>
        </w:rPr>
        <w:t xml:space="preserve"> A node that embodies autonomic functions.</w:t>
      </w:r>
    </w:p>
    <w:p>
      <w:pPr>
        <w:pStyle w:val="TextBody"/>
        <w:bidi w:val="0"/>
        <w:jc w:val="left"/>
        <w:rPr/>
      </w:pPr>
      <w:r>
        <w:rPr>
          <w:i/>
          <w:iCs/>
        </w:rPr>
        <w:t>Autonomic Control Plane (ACP):</w:t>
      </w:r>
      <w:r>
        <w:rPr>
          <w:i w:val="false"/>
          <w:iCs w:val="false"/>
        </w:rPr>
        <w:t xml:space="preserve"> A self-configuring, fully secure, virtual network used for all autonomic messaging.</w:t>
      </w:r>
    </w:p>
    <w:p>
      <w:pPr>
        <w:pStyle w:val="TextBody"/>
        <w:bidi w:val="0"/>
        <w:jc w:val="left"/>
        <w:rPr/>
      </w:pPr>
      <w:r>
        <w:rPr>
          <w:i w:val="false"/>
          <w:iCs w:val="false"/>
        </w:rPr>
        <w:t>More details about these terms can be found in RFC7575</w:t>
      </w:r>
      <w:r>
        <w:rPr>
          <w:i w:val="false"/>
          <w:iCs w:val="false"/>
          <w:vertAlign w:val="superscript"/>
        </w:rPr>
        <w:t>[1]</w:t>
      </w:r>
      <w:r>
        <w:rPr>
          <w:i w:val="false"/>
          <w:iCs w:val="false"/>
        </w:rPr>
        <w:t xml:space="preserve"> and RFC8993</w:t>
      </w:r>
      <w:r>
        <w:rPr>
          <w:i w:val="false"/>
          <w:iCs w:val="false"/>
          <w:vertAlign w:val="superscript"/>
        </w:rPr>
        <w:t>[8]</w:t>
      </w:r>
      <w:r>
        <w:rPr>
          <w:i w:val="false"/>
          <w:iCs w:val="false"/>
        </w:rPr>
        <w:t xml:space="preserve">. </w:t>
      </w:r>
    </w:p>
    <w:p>
      <w:pPr>
        <w:pStyle w:val="Heading2"/>
        <w:numPr>
          <w:ilvl w:val="1"/>
          <w:numId w:val="4"/>
        </w:numPr>
        <w:bidi w:val="0"/>
        <w:jc w:val="left"/>
        <w:rPr/>
      </w:pPr>
      <w:r>
        <w:rPr>
          <w:i w:val="false"/>
          <w:iCs w:val="false"/>
        </w:rPr>
        <w:t>Outline of the ANIMA model</w:t>
      </w:r>
    </w:p>
    <w:p>
      <w:pPr>
        <w:pStyle w:val="TextBody"/>
        <w:bidi w:val="0"/>
        <w:jc w:val="left"/>
        <w:rPr>
          <w:rFonts w:ascii="Times New Roman" w:hAnsi="Times New Roman"/>
        </w:rPr>
      </w:pPr>
      <w:r>
        <w:rPr>
          <w:rFonts w:ascii="Times New Roman" w:hAnsi="Times New Roman"/>
          <w:i w:val="false"/>
          <w:iCs w:val="false"/>
        </w:rPr>
        <w:t>As always in network management, there are literally thousands or millions of details that cannot be standardized or even described centrally. What we can do is define a model, a platform, and a toolkit, just as SNMP (Simple Network Management Protocol) and NETCONF (Network Configuration Protocol) have done in the past. The main items in the model are:</w:t>
      </w:r>
    </w:p>
    <w:p>
      <w:pPr>
        <w:pStyle w:val="TextBody"/>
        <w:numPr>
          <w:ilvl w:val="0"/>
          <w:numId w:val="5"/>
        </w:numPr>
        <w:bidi w:val="0"/>
        <w:jc w:val="left"/>
        <w:rPr>
          <w:rFonts w:ascii="Times New Roman" w:hAnsi="Times New Roman"/>
        </w:rPr>
      </w:pPr>
      <w:r>
        <w:rPr>
          <w:rFonts w:ascii="Times New Roman" w:hAnsi="Times New Roman"/>
        </w:rPr>
        <w:t>Bootstrapping and trust infrastructure</w:t>
      </w:r>
      <w:r>
        <w:rPr>
          <w:rFonts w:ascii="Times New Roman" w:hAnsi="Times New Roman"/>
          <w:vertAlign w:val="superscript"/>
        </w:rPr>
        <w:t>[10]</w:t>
      </w:r>
      <w:r>
        <w:rPr>
          <w:rFonts w:ascii="Times New Roman" w:hAnsi="Times New Roman"/>
        </w:rPr>
        <w:t>. This covers how nodes are authenticated and securely admitted to an autonomic network, and how they establish mutual trust.</w:t>
      </w:r>
    </w:p>
    <w:p>
      <w:pPr>
        <w:pStyle w:val="TextBody"/>
        <w:numPr>
          <w:ilvl w:val="0"/>
          <w:numId w:val="5"/>
        </w:numPr>
        <w:bidi w:val="0"/>
        <w:jc w:val="left"/>
        <w:rPr>
          <w:rFonts w:ascii="Times New Roman" w:hAnsi="Times New Roman"/>
        </w:rPr>
      </w:pPr>
      <w:r>
        <w:rPr>
          <w:rFonts w:ascii="Times New Roman" w:hAnsi="Times New Roman"/>
        </w:rPr>
        <w:t>Secure Autonomic Control Plane (ACP)</w:t>
      </w:r>
      <w:r>
        <w:rPr>
          <w:rFonts w:ascii="Times New Roman" w:hAnsi="Times New Roman"/>
          <w:vertAlign w:val="superscript"/>
        </w:rPr>
        <w:t>[9]</w:t>
      </w:r>
      <w:r>
        <w:rPr>
          <w:rFonts w:ascii="Times New Roman" w:hAnsi="Times New Roman"/>
        </w:rPr>
        <w:t>. This is an automatically constructed encrypted virtual network, containing only authenticated nodes that rightfully belong to a particular autonomic domain.</w:t>
      </w:r>
    </w:p>
    <w:p>
      <w:pPr>
        <w:pStyle w:val="TextBody"/>
        <w:numPr>
          <w:ilvl w:val="0"/>
          <w:numId w:val="5"/>
        </w:numPr>
        <w:bidi w:val="0"/>
        <w:jc w:val="left"/>
        <w:rPr>
          <w:rFonts w:ascii="Times New Roman" w:hAnsi="Times New Roman"/>
        </w:rPr>
      </w:pPr>
      <w:r>
        <w:rPr>
          <w:rFonts w:ascii="Times New Roman" w:hAnsi="Times New Roman"/>
        </w:rPr>
        <w:t>Discovery for autonomic nodes. This is a mechanism by which nodes attached to the ACP can discover each other. In practice, discovery occurs at a finer grain than nodes, since it really operates at the level of a node’s capabilities and objectives.</w:t>
      </w:r>
    </w:p>
    <w:p>
      <w:pPr>
        <w:pStyle w:val="TextBody"/>
        <w:numPr>
          <w:ilvl w:val="0"/>
          <w:numId w:val="5"/>
        </w:numPr>
        <w:bidi w:val="0"/>
        <w:jc w:val="left"/>
        <w:rPr>
          <w:rFonts w:ascii="Times New Roman" w:hAnsi="Times New Roman"/>
        </w:rPr>
      </w:pPr>
      <w:r>
        <w:rPr>
          <w:rFonts w:ascii="Times New Roman" w:hAnsi="Times New Roman"/>
        </w:rPr>
        <w:t>Negotiation and synchronization for autonomic nodes. Once nodes have discovered each other, they can synchronize data between themselves, or actively negotiate parameters and resources.</w:t>
      </w:r>
    </w:p>
    <w:p>
      <w:pPr>
        <w:pStyle w:val="TextBody"/>
        <w:numPr>
          <w:ilvl w:val="0"/>
          <w:numId w:val="5"/>
        </w:numPr>
        <w:bidi w:val="0"/>
        <w:jc w:val="left"/>
        <w:rPr>
          <w:rFonts w:ascii="Times New Roman" w:hAnsi="Times New Roman"/>
        </w:rPr>
      </w:pPr>
      <w:r>
        <w:rPr>
          <w:rFonts w:ascii="Times New Roman" w:hAnsi="Times New Roman"/>
        </w:rPr>
        <w:t>Autonomic functions operate by negotiating and synchronizing data with their peers in other nodes, and by directly configuring manageable devices in their own scope.</w:t>
      </w:r>
    </w:p>
    <w:p>
      <w:pPr>
        <w:pStyle w:val="TextBody"/>
        <w:numPr>
          <w:ilvl w:val="0"/>
          <w:numId w:val="5"/>
        </w:numPr>
        <w:bidi w:val="0"/>
        <w:jc w:val="left"/>
        <w:rPr>
          <w:rFonts w:ascii="Times New Roman" w:hAnsi="Times New Roman"/>
        </w:rPr>
      </w:pPr>
      <w:r>
        <w:rPr>
          <w:rFonts w:ascii="Times New Roman" w:hAnsi="Times New Roman"/>
        </w:rPr>
        <w:t>Discovery, synchronization and negotiation proceed by use of the GeneRic Autonomic Signaling Protocol (GRASP)</w:t>
      </w:r>
      <w:r>
        <w:rPr>
          <w:rFonts w:ascii="Times New Roman" w:hAnsi="Times New Roman"/>
          <w:vertAlign w:val="superscript"/>
        </w:rPr>
        <w:t>[5]</w:t>
      </w:r>
      <w:r>
        <w:rPr>
          <w:rFonts w:ascii="Times New Roman" w:hAnsi="Times New Roman"/>
        </w:rPr>
        <w:t>.</w:t>
      </w:r>
    </w:p>
    <w:p>
      <w:pPr>
        <w:pStyle w:val="TextBody"/>
        <w:numPr>
          <w:ilvl w:val="0"/>
          <w:numId w:val="5"/>
        </w:numPr>
        <w:bidi w:val="0"/>
        <w:jc w:val="left"/>
        <w:rPr>
          <w:rFonts w:ascii="Times New Roman" w:hAnsi="Times New Roman"/>
        </w:rPr>
      </w:pPr>
      <w:r>
        <w:rPr>
          <w:rFonts w:ascii="Times New Roman" w:hAnsi="Times New Roman"/>
        </w:rPr>
        <w:t>Autonomic service agents (ASAs) are composed of one or more autonomic functions, typically using GRASP via an application programming interface (API)</w:t>
      </w:r>
      <w:r>
        <w:rPr>
          <w:rFonts w:ascii="Times New Roman" w:hAnsi="Times New Roman"/>
          <w:vertAlign w:val="superscript"/>
        </w:rPr>
        <w:t>[6]</w:t>
      </w:r>
      <w:r>
        <w:rPr>
          <w:rFonts w:ascii="Times New Roman" w:hAnsi="Times New Roman"/>
        </w:rPr>
        <w:t>.</w:t>
      </w:r>
    </w:p>
    <w:p>
      <w:pPr>
        <w:pStyle w:val="TextBody"/>
        <w:numPr>
          <w:ilvl w:val="0"/>
          <w:numId w:val="5"/>
        </w:numPr>
        <w:bidi w:val="0"/>
        <w:jc w:val="left"/>
        <w:rPr>
          <w:rFonts w:ascii="Times New Roman" w:hAnsi="Times New Roman"/>
        </w:rPr>
      </w:pPr>
      <w:r>
        <w:rPr>
          <w:rFonts w:ascii="Times New Roman" w:hAnsi="Times New Roman"/>
        </w:rPr>
        <w:t>Centrally defined policy or configuration rules may be obtained by an ASA via GRASP synchronization, or if appropriate by conventional methods such as an interface to NETCONF or DNS-SD (DNS Service Discovery).</w:t>
      </w:r>
    </w:p>
    <w:p>
      <w:pPr>
        <w:pStyle w:val="TextBody"/>
        <w:bidi w:val="0"/>
        <w:jc w:val="left"/>
        <w:rPr>
          <w:rFonts w:ascii="Times New Roman" w:hAnsi="Times New Roman"/>
        </w:rPr>
      </w:pPr>
      <w:r>
        <w:rPr>
          <w:rFonts w:ascii="Times New Roman" w:hAnsi="Times New Roman"/>
        </w:rPr>
        <w:t xml:space="preserve">Figure </w:t>
      </w:r>
      <w:r>
        <w:rPr>
          <w:rFonts w:eastAsia="NSimSun" w:cs="Arial" w:ascii="Times New Roman" w:hAnsi="Times New Roman"/>
          <w:color w:val="auto"/>
          <w:kern w:val="2"/>
          <w:sz w:val="24"/>
          <w:szCs w:val="24"/>
          <w:lang w:val="en-US" w:eastAsia="zh-CN" w:bidi="hi-IN"/>
        </w:rPr>
        <w:t>3</w:t>
      </w:r>
      <w:r>
        <w:rPr>
          <w:rFonts w:ascii="Times New Roman" w:hAnsi="Times New Roman"/>
        </w:rPr>
        <w:t xml:space="preserve"> shows an outline of the model as a whole, described in detail in RFC8993</w:t>
      </w:r>
      <w:r>
        <w:rPr>
          <w:rFonts w:ascii="Times New Roman" w:hAnsi="Times New Roman"/>
          <w:vertAlign w:val="superscript"/>
        </w:rPr>
        <w:t>[8]</w:t>
      </w:r>
      <w:r>
        <w:rPr>
          <w:rFonts w:ascii="Times New Roman" w:hAnsi="Times New Roman"/>
        </w:rPr>
        <w:t>.</w:t>
      </w:r>
    </w:p>
    <w:p>
      <w:pPr>
        <w:pStyle w:val="TextBody"/>
        <w:numPr>
          <w:ilvl w:val="1"/>
          <w:numId w:val="4"/>
        </w:numPr>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598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p>
    <w:p>
      <w:pPr>
        <w:pStyle w:val="TextBody"/>
        <w:numPr>
          <w:ilvl w:val="1"/>
          <w:numId w:val="4"/>
        </w:numPr>
        <w:rPr>
          <w:rFonts w:ascii="Times New Roman" w:hAnsi="Times New Roman"/>
        </w:rPr>
      </w:pPr>
      <w:r>
        <w:rPr>
          <w:rFonts w:eastAsia="NSimSun" w:cs="Arial" w:ascii="Times New Roman" w:hAnsi="Times New Roman"/>
          <w:color w:val="auto"/>
          <w:kern w:val="2"/>
          <w:sz w:val="24"/>
          <w:szCs w:val="24"/>
          <w:lang w:val="en-US" w:eastAsia="zh-CN" w:bidi="hi-IN"/>
        </w:rPr>
        <w:t>Figure 3: Layered Model of Network with Autonomic Functions</w:t>
      </w:r>
    </w:p>
    <w:p>
      <w:pPr>
        <w:pStyle w:val="Heading2"/>
        <w:numPr>
          <w:ilvl w:val="1"/>
          <w:numId w:val="4"/>
        </w:numPr>
        <w:bidi w:val="0"/>
        <w:jc w:val="left"/>
        <w:rPr/>
      </w:pPr>
      <w:r>
        <w:rPr/>
        <w:t>Some Details of Self-confi</w:t>
      </w:r>
      <w:r>
        <w:rPr>
          <w:rFonts w:eastAsia="Microsoft YaHei" w:cs="Arial"/>
          <w:b/>
          <w:bCs/>
          <w:color w:val="auto"/>
          <w:kern w:val="2"/>
          <w:sz w:val="32"/>
          <w:szCs w:val="32"/>
          <w:lang w:val="en-US" w:eastAsia="zh-CN" w:bidi="hi-IN"/>
        </w:rPr>
        <w:t>g</w:t>
      </w:r>
      <w:r>
        <w:rPr/>
        <w:t>uring Security</w:t>
      </w:r>
    </w:p>
    <w:p>
      <w:pPr>
        <w:pStyle w:val="TextBody"/>
        <w:bidi w:val="0"/>
        <w:jc w:val="left"/>
        <w:rPr/>
      </w:pPr>
      <w:r>
        <w:rPr>
          <w:rFonts w:ascii="Times New Roman" w:hAnsi="Times New Roman"/>
        </w:rPr>
        <w:t xml:space="preserve">As mentioned above, ANIMA does not attempt a monolithic bootstrap of a network from a predefined configuration. Instead, it proceeds step by step, and security comes first. The first stage of creating a secure autonomic control plane is bootstrapping a suitable key infrastructure that covers all the nodes that will constitute the ACP. This is done, </w:t>
      </w:r>
      <w:r>
        <w:rPr>
          <w:rFonts w:eastAsia="NSimSun" w:cs="Arial" w:ascii="Times New Roman" w:hAnsi="Times New Roman"/>
          <w:color w:val="auto"/>
          <w:kern w:val="2"/>
          <w:sz w:val="24"/>
          <w:szCs w:val="24"/>
          <w:lang w:val="en-US" w:eastAsia="zh-CN" w:bidi="hi-IN"/>
        </w:rPr>
        <w:t>as</w:t>
      </w:r>
      <w:r>
        <w:rPr>
          <w:rFonts w:ascii="Times New Roman" w:hAnsi="Times New Roman"/>
        </w:rPr>
        <w:t xml:space="preserve"> previously described, by BRSKI </w:t>
      </w:r>
      <w:r>
        <w:rPr>
          <w:rFonts w:ascii="Times New Roman" w:hAnsi="Times New Roman"/>
          <w:vertAlign w:val="superscript"/>
        </w:rPr>
        <w:t>[10]</w:t>
      </w:r>
      <w:r>
        <w:rPr>
          <w:rFonts w:ascii="Times New Roman" w:hAnsi="Times New Roman"/>
        </w:rPr>
        <w:t>. Th</w:t>
      </w:r>
      <w:r>
        <w:rPr>
          <w:rFonts w:eastAsia="NSimSun" w:cs="Arial" w:ascii="Times New Roman" w:hAnsi="Times New Roman"/>
          <w:color w:val="auto"/>
          <w:kern w:val="2"/>
          <w:sz w:val="24"/>
          <w:szCs w:val="24"/>
          <w:lang w:val="en-US" w:eastAsia="zh-CN" w:bidi="hi-IN"/>
        </w:rPr>
        <w:t>e</w:t>
      </w:r>
      <w:r>
        <w:rPr>
          <w:rFonts w:ascii="Times New Roman" w:hAnsi="Times New Roman"/>
        </w:rPr>
        <w:t xml:space="preserve"> process uses manufacturer-installed X.509 certificates (</w:t>
      </w:r>
      <w:r>
        <w:rPr>
          <w:rFonts w:eastAsia="NSimSun" w:cs="Arial" w:ascii="Times New Roman" w:hAnsi="Times New Roman"/>
          <w:color w:val="auto"/>
          <w:kern w:val="2"/>
          <w:sz w:val="24"/>
          <w:szCs w:val="24"/>
          <w:lang w:val="en-US" w:eastAsia="zh-CN" w:bidi="hi-IN"/>
        </w:rPr>
        <w:t>in</w:t>
      </w:r>
      <w:r>
        <w:rPr>
          <w:rFonts w:ascii="Times New Roman" w:hAnsi="Times New Roman"/>
        </w:rPr>
        <w:t xml:space="preserve"> IEEE 802.1AR IDevID format), in combination with a manufacturer’s authorizing service (MASA). The network administrator decides which devices are authorized to join the network (e.g., by serial number), but relies on the manufacturer to validate each device’s certificate whenever the device attempts to join the network via a local “join proxy”. These proxies all use a single “domain registrar” node that mediates the authorizing service. The join proxies themselves join the network by the same process; a GRASP mechanism is used for joining nodes (known as “pledges”) to find proxies, and for proxies to find each other and the registrar. Only the registrar needs to be configured in advance. (And future work might eliminate even that!)</w:t>
      </w:r>
    </w:p>
    <w:p>
      <w:pPr>
        <w:pStyle w:val="TextBody"/>
        <w:bidi w:val="0"/>
        <w:jc w:val="left"/>
        <w:rPr/>
      </w:pPr>
      <w:r>
        <w:rPr>
          <w:rFonts w:ascii="Times New Roman" w:hAnsi="Times New Roman"/>
        </w:rPr>
        <w:t xml:space="preserve">The ACP forms itself among pledges as soon as they have completed their BRSKI enrolment. It is best described as a Virtual Routing and Forwarding (VRF) instance. It is based on a virtual router at each node, consisting of a separate IPv6 forwarding table to which the ACP’s virtual interfaces are attached, and an associated IPv6 routing table separate from the data plane. Packet transmission is visible only as IPv6 link-local packets, encapsulating the autonomically created overlay network. This choice was made to ensure that there is no dependency on any pre-existing data plane (either IPv4 or IPv6), because autonomic functions must be able to operate </w:t>
      </w:r>
      <w:r>
        <w:rPr>
          <w:rFonts w:ascii="Times New Roman" w:hAnsi="Times New Roman"/>
          <w:i/>
          <w:iCs/>
        </w:rPr>
        <w:t>even if the normal data plane and normal routing are broken.</w:t>
      </w:r>
      <w:r>
        <w:rPr>
          <w:rFonts w:ascii="Times New Roman" w:hAnsi="Times New Roman"/>
          <w:i w:val="false"/>
          <w:iCs w:val="false"/>
        </w:rPr>
        <w:t xml:space="preserve"> Even then, the ACP provides a secure channel reach</w:t>
      </w:r>
      <w:r>
        <w:rPr>
          <w:rFonts w:eastAsia="NSimSun" w:cs="Arial" w:ascii="Times New Roman" w:hAnsi="Times New Roman"/>
          <w:i w:val="false"/>
          <w:iCs w:val="false"/>
          <w:color w:val="auto"/>
          <w:kern w:val="2"/>
          <w:sz w:val="24"/>
          <w:szCs w:val="24"/>
          <w:lang w:val="en-US" w:eastAsia="zh-CN" w:bidi="hi-IN"/>
        </w:rPr>
        <w:t>ing</w:t>
      </w:r>
      <w:r>
        <w:rPr>
          <w:rFonts w:ascii="Times New Roman" w:hAnsi="Times New Roman"/>
          <w:i w:val="false"/>
          <w:iCs w:val="false"/>
        </w:rPr>
        <w:t xml:space="preserve"> each node for (re-)configuration, without requiring a physically isolated console port. To </w:t>
      </w:r>
      <w:r>
        <w:rPr>
          <w:rFonts w:eastAsia="NSimSun" w:cs="Arial" w:ascii="Times New Roman" w:hAnsi="Times New Roman"/>
          <w:i w:val="false"/>
          <w:iCs w:val="false"/>
          <w:color w:val="auto"/>
          <w:kern w:val="2"/>
          <w:sz w:val="24"/>
          <w:szCs w:val="24"/>
          <w:lang w:val="en-US" w:eastAsia="zh-CN" w:bidi="hi-IN"/>
        </w:rPr>
        <w:t>start</w:t>
      </w:r>
      <w:r>
        <w:rPr>
          <w:rFonts w:ascii="Times New Roman" w:hAnsi="Times New Roman"/>
          <w:i w:val="false"/>
          <w:iCs w:val="false"/>
        </w:rPr>
        <w:t xml:space="preserve"> the ACP, all that is required is for each node to create its own IPv6 link-local address on each physical interface, as any modern network device does by default. The VRF consists of point-to-point IPv6 links and is secured using IPsec (IP Security with Internet Key Exchange Protocol Version 2) or DTLS (Datagram Transport Layer Security). From the viewpoint of autonomic service agents, the ACP uses an automatically generated IPv6 Unique Local Address prefix, and it uses RPL (Routing Protocol for Low-Power and Lossy Networks) internally. Like BRSKI, the ACP bootstraps itself, starting with a GRASP-based discovery process.</w:t>
      </w:r>
    </w:p>
    <w:p>
      <w:pPr>
        <w:pStyle w:val="TextBody"/>
        <w:bidi w:val="0"/>
        <w:jc w:val="left"/>
        <w:rPr>
          <w:rFonts w:ascii="Times New Roman" w:hAnsi="Times New Roman"/>
        </w:rPr>
      </w:pPr>
      <w:r>
        <w:rPr>
          <w:rFonts w:ascii="Times New Roman" w:hAnsi="Times New Roman"/>
          <w:i w:val="false"/>
          <w:iCs w:val="false"/>
        </w:rPr>
        <w:t>After the secure control plane has configured itself in this way, the next stage is to bootstrap connectivity for network management. When this has been achieved, conventional mechanisms (such as an SDN controller) can already</w:t>
      </w:r>
      <w:r>
        <w:rPr>
          <w:rFonts w:ascii="Times New Roman" w:hAnsi="Times New Roman"/>
        </w:rPr>
        <w:t xml:space="preserve"> reliably and securely reach remote nodes and configure them safely without risk of cutting themselves off. In addition, fully autonomic management mechanisms (i.e., ASAs) can start up. To understand how this works, we first need to give more details about the GRASP protocol.</w:t>
      </w:r>
    </w:p>
    <w:p>
      <w:pPr>
        <w:pStyle w:val="Heading2"/>
        <w:numPr>
          <w:ilvl w:val="1"/>
          <w:numId w:val="4"/>
        </w:numPr>
        <w:bidi w:val="0"/>
        <w:jc w:val="left"/>
        <w:rPr/>
      </w:pPr>
      <w:r>
        <w:rPr/>
        <w:t>GRASP</w:t>
      </w:r>
    </w:p>
    <w:p>
      <w:pPr>
        <w:pStyle w:val="TextBody"/>
        <w:bidi w:val="0"/>
        <w:jc w:val="left"/>
        <w:rPr>
          <w:rFonts w:ascii="Times New Roman" w:hAnsi="Times New Roman"/>
        </w:rPr>
      </w:pPr>
      <w:r>
        <w:rPr>
          <w:rFonts w:ascii="Times New Roman" w:hAnsi="Times New Roman"/>
        </w:rPr>
        <w:t>GRASP, the GeneRic Autonomic Signaling Protocol</w:t>
      </w:r>
      <w:r>
        <w:rPr>
          <w:rFonts w:ascii="Times New Roman" w:hAnsi="Times New Roman"/>
          <w:vertAlign w:val="superscript"/>
        </w:rPr>
        <w:t>[5]</w:t>
      </w:r>
      <w:r>
        <w:rPr>
          <w:rFonts w:ascii="Times New Roman" w:hAnsi="Times New Roman"/>
        </w:rPr>
        <w:t xml:space="preserve">, is used for signaling between ASAs. These include special-purpose mini-ASAs that support BRSKI (discovery of join proxies and the domain registrar) and ACP creation (discovery of ACP neighbors). Readers will notice that these operations must take place </w:t>
      </w:r>
      <w:r>
        <w:rPr>
          <w:rFonts w:ascii="Times New Roman" w:hAnsi="Times New Roman"/>
          <w:i/>
          <w:iCs/>
        </w:rPr>
        <w:t>before</w:t>
      </w:r>
      <w:r>
        <w:rPr>
          <w:rFonts w:ascii="Times New Roman" w:hAnsi="Times New Roman"/>
          <w:i w:val="false"/>
          <w:iCs w:val="false"/>
        </w:rPr>
        <w:t xml:space="preserve"> ACP security is in place, so they use a highly restricted subset of GRASP that is limited to specific link-local operations.</w:t>
      </w:r>
    </w:p>
    <w:p>
      <w:pPr>
        <w:pStyle w:val="TextBody"/>
        <w:bidi w:val="0"/>
        <w:jc w:val="left"/>
        <w:rPr>
          <w:rFonts w:ascii="Times New Roman" w:hAnsi="Times New Roman"/>
        </w:rPr>
      </w:pPr>
      <w:r>
        <w:rPr>
          <w:rFonts w:ascii="Times New Roman" w:hAnsi="Times New Roman"/>
        </w:rPr>
        <w:t xml:space="preserve">After that, GRASP runs over the ACP to guarantee security, so there are no restrictions on allowed operations and any two ASAs in the local domain may trust and communicate with each other. GRASP provides discovery, flooding, synchronization and negotiation mechanisms for the </w:t>
      </w:r>
      <w:r>
        <w:rPr>
          <w:rFonts w:ascii="Times New Roman" w:hAnsi="Times New Roman"/>
          <w:i w:val="false"/>
          <w:iCs w:val="false"/>
        </w:rPr>
        <w:t>objectives</w:t>
      </w:r>
      <w:r>
        <w:rPr>
          <w:rFonts w:ascii="Times New Roman" w:hAnsi="Times New Roman"/>
        </w:rPr>
        <w:t xml:space="preserve"> supported by ASAs.</w:t>
      </w:r>
    </w:p>
    <w:p>
      <w:pPr>
        <w:pStyle w:val="TextBody"/>
        <w:bidi w:val="0"/>
        <w:jc w:val="left"/>
        <w:rPr>
          <w:rFonts w:ascii="Times New Roman" w:hAnsi="Times New Roman"/>
        </w:rPr>
      </w:pPr>
      <w:r>
        <w:rPr>
          <w:rFonts w:ascii="Times New Roman" w:hAnsi="Times New Roman"/>
        </w:rPr>
        <w:t>Rather than being a traditional type-length-value protocol, GRASP messages use CBOR (Concise Binary Object Representation), which provides an extensible data model derived from JSON (JavaScript Object Notation), but with a simple and efficient binary encoding. CBOR’s flexibility enables GRASP to accommodate a very wide range of data types, with protocol elements often mapping directly into various high-level language representations.</w:t>
      </w:r>
    </w:p>
    <w:p>
      <w:pPr>
        <w:pStyle w:val="TextBody"/>
        <w:bidi w:val="0"/>
        <w:jc w:val="left"/>
        <w:rPr>
          <w:rFonts w:ascii="Times New Roman" w:hAnsi="Times New Roman"/>
        </w:rPr>
      </w:pPr>
      <w:r>
        <w:rPr>
          <w:rFonts w:ascii="Times New Roman" w:hAnsi="Times New Roman"/>
        </w:rPr>
        <w:t xml:space="preserve">The word “objective” has a special meaning in GRASP. It is a data structure whose main contents are a </w:t>
      </w:r>
      <w:r>
        <w:rPr>
          <w:rFonts w:ascii="Times New Roman" w:hAnsi="Times New Roman"/>
          <w:i/>
          <w:iCs/>
        </w:rPr>
        <w:t>name</w:t>
      </w:r>
      <w:r>
        <w:rPr>
          <w:rFonts w:ascii="Times New Roman" w:hAnsi="Times New Roman"/>
        </w:rPr>
        <w:t xml:space="preserve"> and a </w:t>
      </w:r>
      <w:r>
        <w:rPr>
          <w:rFonts w:ascii="Times New Roman" w:hAnsi="Times New Roman"/>
          <w:i/>
          <w:iCs/>
        </w:rPr>
        <w:t>value</w:t>
      </w:r>
      <w:r>
        <w:rPr>
          <w:rFonts w:ascii="Times New Roman" w:hAnsi="Times New Roman"/>
        </w:rPr>
        <w:t>. An objective occurs in three contexts: discovery, negotiation, and synchronization. A single ASA may support multiple independent objectives.</w:t>
      </w:r>
    </w:p>
    <w:p>
      <w:pPr>
        <w:pStyle w:val="TextBody"/>
        <w:bidi w:val="0"/>
        <w:jc w:val="left"/>
        <w:rPr>
          <w:rFonts w:ascii="Times New Roman" w:hAnsi="Times New Roman"/>
        </w:rPr>
      </w:pPr>
      <w:r>
        <w:rPr>
          <w:rFonts w:ascii="Times New Roman" w:hAnsi="Times New Roman"/>
        </w:rPr>
        <w:t xml:space="preserve">The </w:t>
      </w:r>
      <w:r>
        <w:rPr>
          <w:rFonts w:ascii="Times New Roman" w:hAnsi="Times New Roman"/>
          <w:i/>
          <w:iCs/>
        </w:rPr>
        <w:t>name</w:t>
      </w:r>
      <w:r>
        <w:rPr>
          <w:rFonts w:ascii="Times New Roman" w:hAnsi="Times New Roman"/>
          <w:i w:val="false"/>
          <w:iCs w:val="false"/>
        </w:rPr>
        <w:t xml:space="preserve"> of an objective is simply a unique string describing its purpose.</w:t>
      </w:r>
    </w:p>
    <w:p>
      <w:pPr>
        <w:pStyle w:val="TextBody"/>
        <w:bidi w:val="0"/>
        <w:jc w:val="left"/>
        <w:rPr>
          <w:rFonts w:ascii="Times New Roman" w:hAnsi="Times New Roman"/>
        </w:rPr>
      </w:pPr>
      <w:r>
        <w:rPr>
          <w:rFonts w:ascii="Times New Roman" w:hAnsi="Times New Roman"/>
        </w:rPr>
        <w:t xml:space="preserve">The </w:t>
      </w:r>
      <w:r>
        <w:rPr>
          <w:rFonts w:ascii="Times New Roman" w:hAnsi="Times New Roman"/>
          <w:i/>
          <w:iCs/>
        </w:rPr>
        <w:t>value</w:t>
      </w:r>
      <w:r>
        <w:rPr>
          <w:rFonts w:ascii="Times New Roman" w:hAnsi="Times New Roman"/>
        </w:rPr>
        <w:t xml:space="preserve"> consists of a single configurable parameter or a set of parameters of some kind. The parameter(s) apply to a specific service or function or action. They may in principle be anything that can be set to a specific logical, numerical, or string value, or a more complex data structure. Basically, an objective is defined in the way that best suits its application; that is the great advantage of CBOR encoding. If desired, for example, an objective’s </w:t>
      </w:r>
      <w:r>
        <w:rPr>
          <w:rFonts w:ascii="Times New Roman" w:hAnsi="Times New Roman"/>
          <w:i/>
          <w:iCs/>
        </w:rPr>
        <w:t>value</w:t>
      </w:r>
      <w:r>
        <w:rPr>
          <w:rFonts w:ascii="Times New Roman" w:hAnsi="Times New Roman"/>
        </w:rPr>
        <w:t xml:space="preserve"> could be expressed in the JSON data model. When an objective is shared between ASAs by flooding, synchronization or negotiation, each ASA will maintain its own copy of the objective and its latest value.</w:t>
      </w:r>
    </w:p>
    <w:p>
      <w:pPr>
        <w:pStyle w:val="TextBody"/>
        <w:bidi w:val="0"/>
        <w:jc w:val="left"/>
        <w:rPr>
          <w:rFonts w:ascii="Times New Roman" w:hAnsi="Times New Roman"/>
        </w:rPr>
      </w:pPr>
      <w:r>
        <w:rPr>
          <w:rFonts w:ascii="Times New Roman" w:hAnsi="Times New Roman"/>
        </w:rPr>
        <w:t xml:space="preserve">GRASP messages allow for </w:t>
      </w:r>
      <w:r>
        <w:rPr>
          <w:rFonts w:ascii="Times New Roman" w:hAnsi="Times New Roman"/>
          <w:i/>
          <w:iCs/>
        </w:rPr>
        <w:t>discovery</w:t>
      </w:r>
      <w:r>
        <w:rPr>
          <w:rFonts w:ascii="Times New Roman" w:hAnsi="Times New Roman"/>
        </w:rPr>
        <w:t xml:space="preserve"> of an ASA that handles a given objective name; </w:t>
      </w:r>
      <w:r>
        <w:rPr>
          <w:rFonts w:ascii="Times New Roman" w:hAnsi="Times New Roman"/>
          <w:i/>
          <w:iCs/>
        </w:rPr>
        <w:t>flooding</w:t>
      </w:r>
      <w:r>
        <w:rPr>
          <w:rFonts w:ascii="Times New Roman" w:hAnsi="Times New Roman"/>
          <w:i w:val="false"/>
          <w:iCs w:val="false"/>
        </w:rPr>
        <w:t xml:space="preserve"> a given objective to all ACP nodes (the simplest form of synchronization); </w:t>
      </w:r>
      <w:r>
        <w:rPr>
          <w:rFonts w:ascii="Times New Roman" w:hAnsi="Times New Roman"/>
          <w:i/>
          <w:iCs/>
        </w:rPr>
        <w:t>synchronization</w:t>
      </w:r>
      <w:r>
        <w:rPr>
          <w:rFonts w:ascii="Times New Roman" w:hAnsi="Times New Roman"/>
          <w:i w:val="false"/>
          <w:iCs w:val="false"/>
        </w:rPr>
        <w:t xml:space="preserve"> of the value of a given objective between two peer ASAs; and </w:t>
      </w:r>
      <w:r>
        <w:rPr>
          <w:rFonts w:ascii="Times New Roman" w:hAnsi="Times New Roman"/>
          <w:i/>
          <w:iCs/>
        </w:rPr>
        <w:t>negotiation</w:t>
      </w:r>
      <w:r>
        <w:rPr>
          <w:rFonts w:ascii="Times New Roman" w:hAnsi="Times New Roman"/>
          <w:i w:val="false"/>
          <w:iCs w:val="false"/>
        </w:rPr>
        <w:t xml:space="preserve"> of the value of a given objective with a peer ASA.</w:t>
      </w:r>
    </w:p>
    <w:p>
      <w:pPr>
        <w:pStyle w:val="TextBody"/>
        <w:bidi w:val="0"/>
        <w:jc w:val="left"/>
        <w:rPr/>
      </w:pPr>
      <w:r>
        <w:rPr>
          <w:rFonts w:ascii="Times New Roman" w:hAnsi="Times New Roman"/>
          <w:i w:val="false"/>
          <w:iCs w:val="false"/>
        </w:rPr>
        <w:t>An Application Programming Interface (API) for GRASP has been defined</w:t>
      </w:r>
      <w:r>
        <w:rPr>
          <w:rFonts w:ascii="Times New Roman" w:hAnsi="Times New Roman"/>
          <w:i w:val="false"/>
          <w:iCs w:val="false"/>
          <w:vertAlign w:val="superscript"/>
        </w:rPr>
        <w:t>[6]</w:t>
      </w:r>
      <w:r>
        <w:rPr>
          <w:rFonts w:ascii="Times New Roman" w:hAnsi="Times New Roman"/>
          <w:i w:val="false"/>
          <w:iCs w:val="false"/>
          <w:position w:val="0"/>
          <w:sz w:val="24"/>
          <w:sz w:val="24"/>
          <w:vertAlign w:val="baseline"/>
        </w:rPr>
        <w:t xml:space="preserve"> and implemented as part of a Python 3 prototype. This makes it very easy to implement demonstration ASAs in Python. A partial GRASP implementation has also been made as part of an ACP implementation in the R</w:t>
      </w:r>
      <w:r>
        <w:rPr>
          <w:rFonts w:eastAsia="NSimSun" w:cs="Arial" w:ascii="Times New Roman" w:hAnsi="Times New Roman"/>
          <w:i w:val="false"/>
          <w:iCs w:val="false"/>
          <w:color w:val="auto"/>
          <w:kern w:val="2"/>
          <w:position w:val="0"/>
          <w:sz w:val="24"/>
          <w:sz w:val="24"/>
          <w:szCs w:val="24"/>
          <w:vertAlign w:val="baseline"/>
          <w:lang w:val="en-US" w:eastAsia="zh-CN" w:bidi="hi-IN"/>
        </w:rPr>
        <w:t>ust</w:t>
      </w:r>
      <w:r>
        <w:rPr>
          <w:rFonts w:ascii="Times New Roman" w:hAnsi="Times New Roman"/>
          <w:i w:val="false"/>
          <w:iCs w:val="false"/>
          <w:position w:val="0"/>
          <w:sz w:val="24"/>
          <w:sz w:val="24"/>
          <w:vertAlign w:val="baseline"/>
        </w:rPr>
        <w:t xml:space="preserve"> language.</w:t>
      </w:r>
    </w:p>
    <w:p>
      <w:pPr>
        <w:pStyle w:val="Heading2"/>
        <w:numPr>
          <w:ilvl w:val="1"/>
          <w:numId w:val="4"/>
        </w:numPr>
        <w:bidi w:val="0"/>
        <w:jc w:val="left"/>
        <w:rPr/>
      </w:pPr>
      <w:r>
        <w:rPr/>
        <w:t>Talking to the NOC</w:t>
      </w:r>
    </w:p>
    <w:p>
      <w:pPr>
        <w:pStyle w:val="TextBody"/>
        <w:bidi w:val="0"/>
        <w:jc w:val="left"/>
        <w:rPr>
          <w:rFonts w:ascii="Times New Roman" w:hAnsi="Times New Roman"/>
        </w:rPr>
      </w:pPr>
      <w:r>
        <w:rPr>
          <w:rFonts w:ascii="Times New Roman" w:hAnsi="Times New Roman"/>
        </w:rPr>
        <w:t>As noted above, a key requirement for the success of ANIMA is smooth integration with existing network management tools and in particular with Network Operations Centers. To this end, an integration mechanism has been documented</w:t>
      </w:r>
      <w:r>
        <w:rPr>
          <w:rFonts w:ascii="Times New Roman" w:hAnsi="Times New Roman"/>
          <w:vertAlign w:val="superscript"/>
        </w:rPr>
        <w:t>[4]</w:t>
      </w:r>
      <w:r>
        <w:rPr>
          <w:rFonts w:ascii="Times New Roman" w:hAnsi="Times New Roman"/>
        </w:rPr>
        <w:t>. The simplest approach is for trusted edge devices in the ACP to “leak” the (otherwise encrypted) ACP natively to certain network management hosts, presumed to be well secured. These edge devices would act as default routers to those management hosts and provide them with IPv6 connectivity into the ACP. A more complex approach would allow the management hosts simultaneous connectivity into the ACP and the traditional data plane.</w:t>
      </w:r>
    </w:p>
    <w:p>
      <w:pPr>
        <w:pStyle w:val="TextBody"/>
        <w:bidi w:val="0"/>
        <w:jc w:val="left"/>
        <w:rPr>
          <w:rFonts w:ascii="Times New Roman" w:hAnsi="Times New Roman"/>
        </w:rPr>
      </w:pPr>
      <w:r>
        <w:rPr>
          <w:rFonts w:ascii="Times New Roman" w:hAnsi="Times New Roman"/>
        </w:rPr>
        <w:t xml:space="preserve">A related issue is that if the NOC uses DNS Service Discovery (DNS-SD) to announce management services to managed nodes, these announcements will not be automatically available in the ACP, which for security reasons will not have routed access to the data plane where the DNS is available. This again can be solved by a trusted edge device that obtains service information from DNS-SD and redistributes it within the ACP, possibly by the GRASP flooding mechanism. For example, the information for a service named </w:t>
      </w:r>
      <w:r>
        <w:rPr>
          <w:rFonts w:ascii="Times New Roman" w:hAnsi="Times New Roman"/>
          <w:i/>
          <w:iCs/>
          <w:color w:val="000000"/>
        </w:rPr>
        <w:t>syslog</w:t>
      </w:r>
      <w:r>
        <w:rPr>
          <w:rFonts w:ascii="Times New Roman" w:hAnsi="Times New Roman"/>
          <w:i/>
          <w:iCs/>
          <w:color w:val="C9211E"/>
        </w:rPr>
        <w:t xml:space="preserve"> </w:t>
      </w:r>
      <w:r>
        <w:rPr>
          <w:rFonts w:ascii="Times New Roman" w:hAnsi="Times New Roman"/>
          <w:i w:val="false"/>
          <w:iCs w:val="false"/>
          <w:color w:val="000000"/>
        </w:rPr>
        <w:t>could be flooded in a GRASP objective named</w:t>
      </w:r>
      <w:r>
        <w:rPr>
          <w:rFonts w:ascii="Times New Roman" w:hAnsi="Times New Roman"/>
          <w:i/>
          <w:iCs/>
          <w:color w:val="000000"/>
        </w:rPr>
        <w:t xml:space="preserve"> SRV.syslog. </w:t>
      </w:r>
      <w:r>
        <w:rPr>
          <w:rFonts w:ascii="Times New Roman" w:hAnsi="Times New Roman"/>
          <w:i w:val="false"/>
          <w:iCs w:val="false"/>
          <w:color w:val="000000"/>
        </w:rPr>
        <w:t xml:space="preserve">Here, the flexibility of CBOR encoding is of great value since a JSON-like </w:t>
      </w:r>
      <w:r>
        <w:rPr>
          <w:rFonts w:eastAsia="NSimSun" w:cs="Arial" w:ascii="Times New Roman" w:hAnsi="Times New Roman"/>
          <w:i w:val="false"/>
          <w:iCs w:val="false"/>
          <w:color w:val="000000"/>
          <w:kern w:val="2"/>
          <w:sz w:val="24"/>
          <w:szCs w:val="24"/>
          <w:lang w:val="en-US" w:eastAsia="zh-CN" w:bidi="hi-IN"/>
        </w:rPr>
        <w:t>structure</w:t>
      </w:r>
      <w:r>
        <w:rPr>
          <w:rFonts w:ascii="Times New Roman" w:hAnsi="Times New Roman"/>
          <w:i w:val="false"/>
          <w:iCs w:val="false"/>
          <w:color w:val="000000"/>
        </w:rPr>
        <w:t xml:space="preserve"> of service data is common.</w:t>
      </w:r>
    </w:p>
    <w:p>
      <w:pPr>
        <w:pStyle w:val="TextBody"/>
        <w:bidi w:val="0"/>
        <w:jc w:val="left"/>
        <w:rPr>
          <w:rFonts w:ascii="Times New Roman" w:hAnsi="Times New Roman"/>
        </w:rPr>
      </w:pPr>
      <w:r>
        <w:rPr>
          <w:rFonts w:ascii="Times New Roman" w:hAnsi="Times New Roman"/>
          <w:i w:val="false"/>
          <w:iCs w:val="false"/>
          <w:color w:val="000000"/>
        </w:rPr>
        <w:t xml:space="preserve">Extending that point, since GRASP easily </w:t>
      </w:r>
      <w:r>
        <w:rPr>
          <w:rFonts w:eastAsia="NSimSun" w:cs="Arial" w:ascii="Times New Roman" w:hAnsi="Times New Roman"/>
          <w:i w:val="false"/>
          <w:iCs w:val="false"/>
          <w:color w:val="000000"/>
          <w:kern w:val="2"/>
          <w:sz w:val="24"/>
          <w:szCs w:val="24"/>
          <w:lang w:val="en-US" w:eastAsia="zh-CN" w:bidi="hi-IN"/>
        </w:rPr>
        <w:t>conveys</w:t>
      </w:r>
      <w:r>
        <w:rPr>
          <w:rFonts w:ascii="Times New Roman" w:hAnsi="Times New Roman"/>
          <w:i w:val="false"/>
          <w:iCs w:val="false"/>
          <w:color w:val="000000"/>
        </w:rPr>
        <w:t xml:space="preserve"> JSON (or practically any other format), it is possible to integrate ASAs communicating via GRASP into almost any part of an existing network management system. For example, an ASA acting as a NETCONF client could retrieve YANG documents from a NOC database via GRASP and the ACP.</w:t>
      </w:r>
    </w:p>
    <w:p>
      <w:pPr>
        <w:pStyle w:val="Heading2"/>
        <w:numPr>
          <w:ilvl w:val="1"/>
          <w:numId w:val="4"/>
        </w:numPr>
        <w:bidi w:val="0"/>
        <w:jc w:val="left"/>
        <w:rPr/>
      </w:pPr>
      <w:r>
        <w:rPr/>
        <w:t>Example of an Autonomic Function</w:t>
      </w:r>
    </w:p>
    <w:p>
      <w:pPr>
        <w:pStyle w:val="TextBody"/>
        <w:bidi w:val="0"/>
        <w:jc w:val="left"/>
        <w:rPr>
          <w:rFonts w:ascii="Times New Roman" w:hAnsi="Times New Roman"/>
        </w:rPr>
      </w:pPr>
      <w:r>
        <w:rPr>
          <w:rFonts w:ascii="Times New Roman" w:hAnsi="Times New Roman"/>
          <w:color w:val="000000"/>
        </w:rPr>
        <w:t xml:space="preserve">A use case that has been fully defined is </w:t>
      </w:r>
      <w:r>
        <w:rPr>
          <w:rFonts w:eastAsia="NSimSun" w:cs="Arial" w:ascii="Times New Roman" w:hAnsi="Times New Roman"/>
          <w:color w:val="000000"/>
          <w:kern w:val="2"/>
          <w:sz w:val="24"/>
          <w:szCs w:val="24"/>
          <w:lang w:val="en-US" w:eastAsia="zh-CN" w:bidi="hi-IN"/>
        </w:rPr>
        <w:t>a GRASP-based</w:t>
      </w:r>
      <w:r>
        <w:rPr>
          <w:rFonts w:ascii="Times New Roman" w:hAnsi="Times New Roman"/>
          <w:color w:val="000000"/>
        </w:rPr>
        <w:t xml:space="preserve"> mechanism for managing and assigning IP address prefixes</w:t>
      </w:r>
      <w:r>
        <w:rPr>
          <w:rFonts w:ascii="Times New Roman" w:hAnsi="Times New Roman"/>
          <w:color w:val="000000"/>
          <w:vertAlign w:val="superscript"/>
        </w:rPr>
        <w:t>[7]</w:t>
      </w:r>
      <w:r>
        <w:rPr>
          <w:rFonts w:ascii="Times New Roman" w:hAnsi="Times New Roman"/>
          <w:color w:val="000000"/>
        </w:rPr>
        <w:t xml:space="preserve">. Firstly, we define two </w:t>
      </w:r>
      <w:r>
        <w:rPr>
          <w:rFonts w:eastAsia="NSimSun" w:cs="Arial" w:ascii="Times New Roman" w:hAnsi="Times New Roman"/>
          <w:color w:val="000000"/>
          <w:kern w:val="2"/>
          <w:sz w:val="24"/>
          <w:szCs w:val="24"/>
          <w:lang w:val="en-US" w:eastAsia="zh-CN" w:bidi="hi-IN"/>
        </w:rPr>
        <w:t xml:space="preserve">GRASP </w:t>
      </w:r>
      <w:r>
        <w:rPr>
          <w:rFonts w:ascii="Times New Roman" w:hAnsi="Times New Roman"/>
          <w:i/>
          <w:iCs/>
          <w:color w:val="000000"/>
        </w:rPr>
        <w:t>objectives</w:t>
      </w:r>
      <w:r>
        <w:rPr>
          <w:rFonts w:ascii="Times New Roman" w:hAnsi="Times New Roman"/>
          <w:color w:val="000000"/>
        </w:rPr>
        <w:t xml:space="preserve"> for IPv4 or IPv6 prefix management at the edge of large-scale ISP networks. The first objective can be represented thus (in a simplified form):</w:t>
      </w:r>
    </w:p>
    <w:p>
      <w:pPr>
        <w:pStyle w:val="TextBody"/>
        <w:bidi w:val="0"/>
        <w:jc w:val="left"/>
        <w:rPr>
          <w:rFonts w:ascii="Consolas" w:hAnsi="Consolas"/>
        </w:rPr>
      </w:pPr>
      <w:r>
        <w:rPr>
          <w:rFonts w:ascii="Consolas" w:hAnsi="Consolas"/>
          <w:color w:val="000000"/>
        </w:rPr>
        <w:t>["PrefixManager", [IP_version, prefix_length, prefix]]</w:t>
      </w:r>
    </w:p>
    <w:p>
      <w:pPr>
        <w:pStyle w:val="TextBody"/>
        <w:bidi w:val="0"/>
        <w:jc w:val="left"/>
        <w:rPr>
          <w:rFonts w:ascii="Times New Roman" w:hAnsi="Times New Roman"/>
        </w:rPr>
      </w:pPr>
      <w:r>
        <w:rPr>
          <w:rFonts w:ascii="Times New Roman" w:hAnsi="Times New Roman"/>
          <w:color w:val="000000"/>
        </w:rPr>
        <w:t>and the second as</w:t>
      </w:r>
    </w:p>
    <w:p>
      <w:pPr>
        <w:pStyle w:val="TextBody"/>
        <w:bidi w:val="0"/>
        <w:jc w:val="left"/>
        <w:rPr>
          <w:rFonts w:ascii="Consolas" w:hAnsi="Consolas"/>
        </w:rPr>
      </w:pPr>
      <w:r>
        <w:rPr>
          <w:rFonts w:ascii="Consolas" w:hAnsi="Consolas"/>
          <w:color w:val="000000"/>
        </w:rPr>
        <w:t>["PrefixManager.Params", parameter_info]</w:t>
      </w:r>
      <w:r>
        <w:rPr>
          <w:rFonts w:ascii="Times New Roman" w:hAnsi="Times New Roman"/>
          <w:color w:val="000000"/>
        </w:rPr>
        <w:t xml:space="preserve"> .</w:t>
      </w:r>
    </w:p>
    <w:p>
      <w:pPr>
        <w:pStyle w:val="TextBody"/>
        <w:bidi w:val="0"/>
        <w:jc w:val="left"/>
        <w:rPr>
          <w:rFonts w:ascii="Times New Roman" w:hAnsi="Times New Roman"/>
        </w:rPr>
      </w:pPr>
      <w:r>
        <w:rPr>
          <w:rFonts w:ascii="Times New Roman" w:hAnsi="Times New Roman"/>
          <w:color w:val="000000"/>
        </w:rPr>
        <w:t>The first objective will be used in GRASP negotiations between two “prefix manager” ASAs in nodes that need to delegate address space to subsidiary routers (using standard IPv6 prefix delegation), when one node is short of spare prefixes and the other one has an adequate pool of unused prefixes. If negotiation succeeds, prefixes will be transferred from one ASA’s pool to the other’s. If negotiation fails, the ASA that is short of prefixes will use GRASP discovery to find another ASA that can help it. This will completely obviate any need for human management of an ISP’s distributed pool of prefixes, beyond initially configuring the maximum pool in one place.</w:t>
      </w:r>
    </w:p>
    <w:p>
      <w:pPr>
        <w:pStyle w:val="TextBody"/>
        <w:bidi w:val="0"/>
        <w:jc w:val="left"/>
        <w:rPr/>
      </w:pPr>
      <w:r>
        <w:rPr>
          <w:rFonts w:ascii="Times New Roman" w:hAnsi="Times New Roman"/>
          <w:color w:val="000000"/>
        </w:rPr>
        <w:t xml:space="preserve">The second objective may be flooded to all “prefix manager” ASAs to convey relevant policy, which can be enforced </w:t>
      </w:r>
      <w:r>
        <w:rPr>
          <w:rFonts w:eastAsia="NSimSun" w:cs="Arial" w:ascii="Times New Roman" w:hAnsi="Times New Roman"/>
          <w:color w:val="000000"/>
          <w:kern w:val="2"/>
          <w:sz w:val="24"/>
          <w:szCs w:val="24"/>
          <w:lang w:val="en-US" w:eastAsia="zh-CN" w:bidi="hi-IN"/>
        </w:rPr>
        <w:t>during</w:t>
      </w:r>
      <w:r>
        <w:rPr>
          <w:rFonts w:ascii="Times New Roman" w:hAnsi="Times New Roman"/>
          <w:color w:val="000000"/>
        </w:rPr>
        <w:t xml:space="preserve"> </w:t>
      </w:r>
      <w:r>
        <w:rPr>
          <w:rFonts w:eastAsia="NSimSun" w:cs="Arial" w:ascii="Times New Roman" w:hAnsi="Times New Roman"/>
          <w:color w:val="000000"/>
          <w:kern w:val="2"/>
          <w:sz w:val="24"/>
          <w:szCs w:val="24"/>
          <w:lang w:val="en-US" w:eastAsia="zh-CN" w:bidi="hi-IN"/>
        </w:rPr>
        <w:t>prefix delegation by individual agents.</w:t>
      </w:r>
      <w:r>
        <w:rPr>
          <w:rFonts w:ascii="Times New Roman" w:hAnsi="Times New Roman"/>
          <w:color w:val="000000"/>
        </w:rPr>
        <w:t xml:space="preserve"> For example, if the flooded parameter information is</w:t>
      </w:r>
    </w:p>
    <w:p>
      <w:pPr>
        <w:pStyle w:val="PreformattedText"/>
        <w:bidi w:val="0"/>
        <w:jc w:val="left"/>
        <w:rPr>
          <w:rFonts w:ascii="Consolas" w:hAnsi="Consolas"/>
          <w:sz w:val="24"/>
          <w:szCs w:val="24"/>
        </w:rPr>
      </w:pPr>
      <w:r>
        <w:rPr>
          <w:rFonts w:ascii="Consolas" w:hAnsi="Consolas"/>
          <w:color w:val="000000"/>
          <w:sz w:val="24"/>
          <w:szCs w:val="24"/>
        </w:rPr>
        <w:t>[</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A</w:t>
      </w:r>
      <w:r>
        <w:rPr>
          <w:rFonts w:ascii="Consolas" w:hAnsi="Consolas"/>
          <w:sz w:val="24"/>
          <w:szCs w:val="24"/>
        </w:rPr>
        <w:t>"],["prefix_length", 34]],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B</w:t>
      </w:r>
      <w:r>
        <w:rPr>
          <w:rFonts w:ascii="Consolas" w:hAnsi="Consolas"/>
          <w:sz w:val="24"/>
          <w:szCs w:val="24"/>
        </w:rPr>
        <w:t>"],["prefix_length", 44]],</w:t>
      </w:r>
    </w:p>
    <w:p>
      <w:pPr>
        <w:pStyle w:val="PreformattedText"/>
        <w:rPr/>
      </w:pPr>
      <w:r>
        <w:rPr>
          <w:rFonts w:ascii="Consolas" w:hAnsi="Consolas"/>
          <w:sz w:val="24"/>
          <w:szCs w:val="24"/>
        </w:rPr>
        <w:t xml:space="preserve">   </w:t>
      </w:r>
      <w:r>
        <w:rPr>
          <w:rFonts w:ascii="Consolas" w:hAnsi="Consolas"/>
          <w:sz w:val="24"/>
          <w:szCs w:val="24"/>
        </w:rPr>
        <w:t>[["role", "</w:t>
      </w:r>
      <w:r>
        <w:rPr>
          <w:rFonts w:eastAsia="NSimSun" w:cs="Liberation Mono;Courier New" w:ascii="Consolas" w:hAnsi="Consolas"/>
          <w:color w:val="auto"/>
          <w:kern w:val="2"/>
          <w:sz w:val="24"/>
          <w:szCs w:val="24"/>
          <w:lang w:val="en-US" w:eastAsia="zh-CN" w:bidi="hi-IN"/>
        </w:rPr>
        <w:t>C</w:t>
      </w:r>
      <w:r>
        <w:rPr>
          <w:rFonts w:ascii="Consolas" w:hAnsi="Consolas"/>
          <w:sz w:val="24"/>
          <w:szCs w:val="24"/>
        </w:rPr>
        <w:t>"],["prefix_length", 56]]</w:t>
      </w:r>
    </w:p>
    <w:p>
      <w:pPr>
        <w:pStyle w:val="PreformattedText"/>
        <w:spacing w:before="0" w:after="283"/>
        <w:rPr>
          <w:rFonts w:ascii="Consolas" w:hAnsi="Consolas"/>
          <w:sz w:val="24"/>
          <w:szCs w:val="24"/>
        </w:rPr>
      </w:pPr>
      <w:r>
        <w:rPr>
          <w:rFonts w:ascii="Consolas" w:hAnsi="Consolas"/>
          <w:sz w:val="24"/>
          <w:szCs w:val="24"/>
        </w:rPr>
        <w:t>]</w:t>
      </w:r>
    </w:p>
    <w:p>
      <w:pPr>
        <w:pStyle w:val="TextBody"/>
        <w:bidi w:val="0"/>
        <w:jc w:val="left"/>
        <w:rPr>
          <w:rFonts w:ascii="Times New Roman" w:hAnsi="Times New Roman"/>
        </w:rPr>
      </w:pPr>
      <w:r>
        <w:rPr>
          <w:rFonts w:ascii="Times New Roman" w:hAnsi="Times New Roman"/>
          <w:color w:val="000000"/>
        </w:rPr>
        <w:t xml:space="preserve">it would mean that devices of type A </w:t>
      </w:r>
      <w:r>
        <w:rPr>
          <w:rFonts w:eastAsia="NSimSun" w:cs="Arial" w:ascii="Times New Roman" w:hAnsi="Times New Roman"/>
          <w:color w:val="000000"/>
          <w:kern w:val="2"/>
          <w:sz w:val="24"/>
          <w:szCs w:val="24"/>
          <w:lang w:val="en-US" w:eastAsia="zh-CN" w:bidi="hi-IN"/>
        </w:rPr>
        <w:t>are allowed to</w:t>
      </w:r>
      <w:r>
        <w:rPr>
          <w:rFonts w:ascii="Times New Roman" w:hAnsi="Times New Roman"/>
          <w:color w:val="000000"/>
        </w:rPr>
        <w:t xml:space="preserve"> receive IPv6 prefixes of length 34 bits, and so on.</w:t>
      </w:r>
    </w:p>
    <w:p>
      <w:pPr>
        <w:pStyle w:val="TextBody"/>
        <w:bidi w:val="0"/>
        <w:jc w:val="left"/>
        <w:rPr/>
      </w:pPr>
      <w:r>
        <w:rPr>
          <w:rFonts w:ascii="Times New Roman" w:hAnsi="Times New Roman"/>
          <w:color w:val="000000"/>
        </w:rPr>
        <w:t>We can see from this example that GRASP’s use of CBOR and its easy representation of JSON-like formats gives it great expressiveness and flexibility. While much work remains to be done on individual autonomic functions, the ANI and GRASP provide a solid and flexible foundation for this.</w:t>
      </w:r>
    </w:p>
    <w:p>
      <w:pPr>
        <w:pStyle w:val="Heading2"/>
        <w:numPr>
          <w:ilvl w:val="1"/>
          <w:numId w:val="2"/>
        </w:numPr>
        <w:rPr/>
      </w:pPr>
      <w:r>
        <w:rPr>
          <w:rFonts w:ascii="Times New Roman" w:hAnsi="Times New Roman"/>
          <w:color w:val="000000"/>
        </w:rPr>
        <w:t xml:space="preserve">Conclusion: the Operational Role of Autonomic </w:t>
      </w:r>
      <w:r>
        <w:rPr>
          <w:rFonts w:eastAsia="NSimSun" w:cs="Arial" w:ascii="Times New Roman" w:hAnsi="Times New Roman"/>
          <w:color w:val="000000"/>
          <w:kern w:val="2"/>
          <w:sz w:val="24"/>
          <w:szCs w:val="24"/>
          <w:lang w:val="en-US" w:eastAsia="zh-CN" w:bidi="hi-IN"/>
        </w:rPr>
        <w:t>N</w:t>
      </w:r>
      <w:r>
        <w:rPr>
          <w:rFonts w:ascii="Times New Roman" w:hAnsi="Times New Roman"/>
          <w:color w:val="000000"/>
        </w:rPr>
        <w:t>etworking</w:t>
      </w:r>
    </w:p>
    <w:p>
      <w:pPr>
        <w:pStyle w:val="TextBody"/>
        <w:bidi w:val="0"/>
        <w:jc w:val="left"/>
        <w:rPr/>
      </w:pPr>
      <w:r>
        <w:rPr>
          <w:rFonts w:ascii="Times New Roman" w:hAnsi="Times New Roman"/>
          <w:color w:val="000000"/>
        </w:rPr>
        <w:t xml:space="preserve">Having looked at </w:t>
      </w:r>
      <w:r>
        <w:rPr>
          <w:rFonts w:eastAsia="NSimSun" w:cs="Arial" w:ascii="Times New Roman" w:hAnsi="Times New Roman"/>
          <w:color w:val="000000"/>
          <w:kern w:val="2"/>
          <w:sz w:val="24"/>
          <w:szCs w:val="24"/>
          <w:lang w:val="en-US" w:eastAsia="zh-CN" w:bidi="hi-IN"/>
        </w:rPr>
        <w:t>one</w:t>
      </w:r>
      <w:r>
        <w:rPr>
          <w:rFonts w:ascii="Times New Roman" w:hAnsi="Times New Roman"/>
          <w:color w:val="000000"/>
        </w:rPr>
        <w:t xml:space="preserve"> very specific example of an autonomic function, we will </w:t>
      </w:r>
      <w:r>
        <w:rPr>
          <w:rFonts w:eastAsia="NSimSun" w:cs="Arial" w:ascii="Times New Roman" w:hAnsi="Times New Roman"/>
          <w:color w:val="000000"/>
          <w:kern w:val="2"/>
          <w:sz w:val="24"/>
          <w:szCs w:val="24"/>
          <w:lang w:val="en-US" w:eastAsia="zh-CN" w:bidi="hi-IN"/>
        </w:rPr>
        <w:t>end by</w:t>
      </w:r>
      <w:r>
        <w:rPr>
          <w:rFonts w:ascii="Times New Roman" w:hAnsi="Times New Roman"/>
          <w:color w:val="000000"/>
        </w:rPr>
        <w:t xml:space="preserve"> considering an important early operational </w:t>
      </w:r>
      <w:r>
        <w:rPr>
          <w:rFonts w:eastAsia="NSimSun" w:cs="Arial" w:ascii="Times New Roman" w:hAnsi="Times New Roman"/>
          <w:color w:val="000000"/>
          <w:kern w:val="2"/>
          <w:sz w:val="24"/>
          <w:szCs w:val="24"/>
          <w:lang w:val="en-US" w:eastAsia="zh-CN" w:bidi="hi-IN"/>
        </w:rPr>
        <w:t>role</w:t>
      </w:r>
      <w:r>
        <w:rPr>
          <w:rFonts w:ascii="Times New Roman" w:hAnsi="Times New Roman"/>
          <w:color w:val="000000"/>
        </w:rPr>
        <w:t xml:space="preserve"> for distributed autonomic behavior. That could start soon with very pragmatic incremental in-network automation, perhaps developed by operators as simple scripts in a scripting language such as Python or Tcl that can run locally on routers.</w:t>
      </w:r>
    </w:p>
    <w:p>
      <w:pPr>
        <w:pStyle w:val="TextBody"/>
        <w:bidi w:val="0"/>
        <w:jc w:val="left"/>
        <w:rPr/>
      </w:pPr>
      <w:r>
        <w:rPr>
          <w:rFonts w:ascii="Times New Roman" w:hAnsi="Times New Roman"/>
          <w:color w:val="000000"/>
        </w:rPr>
        <w:t xml:space="preserve">Consider an existing network where basic services are already running, e.g., IPv4 and/or IPv6 addressing and routing. A software upgrade to the routers that adds support for the ANI could be installed, without impacting any of the pre-existing configuration and services. One of the most desirable services is protocol security, for example in routing protocols such as OSPF, ISIS and many others. </w:t>
      </w:r>
      <w:r>
        <w:rPr>
          <w:rFonts w:eastAsia="NSimSun" w:cs="Arial" w:ascii="Times New Roman" w:hAnsi="Times New Roman"/>
          <w:color w:val="000000"/>
          <w:kern w:val="2"/>
          <w:sz w:val="24"/>
          <w:szCs w:val="24"/>
          <w:lang w:val="en-US" w:eastAsia="zh-CN" w:bidi="hi-IN"/>
        </w:rPr>
        <w:t>M</w:t>
      </w:r>
      <w:r>
        <w:rPr>
          <w:rFonts w:ascii="Times New Roman" w:hAnsi="Times New Roman"/>
          <w:color w:val="000000"/>
        </w:rPr>
        <w:t>ost protocols have their own security mechanism and/or keying material requirements. However, security is often not configured because there is no automated key management, including key rollover and revocation. Without good automation of key management, networks either fail to enable protocol security, or operators set up a single network-wide password that is never changed. With the ANI, automation of such functionality becomes much simpler, by using GRASP, running securely inside the ACP.</w:t>
      </w:r>
    </w:p>
    <w:p>
      <w:pPr>
        <w:pStyle w:val="TextBody"/>
        <w:bidi w:val="0"/>
        <w:jc w:val="left"/>
        <w:rPr>
          <w:color w:val="000000"/>
        </w:rPr>
      </w:pPr>
      <w:r>
        <w:rPr>
          <w:rFonts w:ascii="Times New Roman" w:hAnsi="Times New Roman"/>
          <w:color w:val="000000"/>
        </w:rPr>
        <w:t>With this in mind, a Python or Tcl script using the GRASP API could easily be written to auto-configure routing protocol security:</w:t>
      </w:r>
    </w:p>
    <w:p>
      <w:pPr>
        <w:pStyle w:val="TextBody"/>
        <w:numPr>
          <w:ilvl w:val="0"/>
          <w:numId w:val="6"/>
        </w:numPr>
        <w:bidi w:val="0"/>
        <w:jc w:val="left"/>
        <w:rPr/>
      </w:pPr>
      <w:r>
        <w:rPr>
          <w:rFonts w:ascii="Times New Roman" w:hAnsi="Times New Roman"/>
          <w:color w:val="000000"/>
        </w:rPr>
        <w:t>DISCOVER ANI neighbors on links that use the same routing protocol.</w:t>
      </w:r>
    </w:p>
    <w:p>
      <w:pPr>
        <w:pStyle w:val="TextBody"/>
        <w:numPr>
          <w:ilvl w:val="0"/>
          <w:numId w:val="6"/>
        </w:numPr>
        <w:bidi w:val="0"/>
        <w:jc w:val="left"/>
        <w:rPr/>
      </w:pPr>
      <w:r>
        <w:rPr>
          <w:rFonts w:ascii="Times New Roman" w:hAnsi="Times New Roman"/>
          <w:color w:val="000000"/>
        </w:rPr>
        <w:t>Generate a random key.</w:t>
      </w:r>
    </w:p>
    <w:p>
      <w:pPr>
        <w:pStyle w:val="TextBody"/>
        <w:numPr>
          <w:ilvl w:val="0"/>
          <w:numId w:val="6"/>
        </w:numPr>
        <w:bidi w:val="0"/>
        <w:jc w:val="left"/>
        <w:rPr/>
      </w:pPr>
      <w:r>
        <w:rPr>
          <w:rFonts w:ascii="Times New Roman" w:hAnsi="Times New Roman"/>
          <w:color w:val="000000"/>
        </w:rPr>
        <w:t>NEGOTIATE key with neighbor.</w:t>
      </w:r>
    </w:p>
    <w:p>
      <w:pPr>
        <w:pStyle w:val="TextBody"/>
        <w:numPr>
          <w:ilvl w:val="0"/>
          <w:numId w:val="6"/>
        </w:numPr>
        <w:bidi w:val="0"/>
        <w:jc w:val="left"/>
        <w:rPr/>
      </w:pPr>
      <w:r>
        <w:rPr>
          <w:rFonts w:ascii="Times New Roman" w:hAnsi="Times New Roman"/>
          <w:color w:val="000000"/>
        </w:rPr>
        <w:t>Configure routing protocol key locally on the router.</w:t>
      </w:r>
    </w:p>
    <w:p>
      <w:pPr>
        <w:pStyle w:val="TextBody"/>
        <w:numPr>
          <w:ilvl w:val="0"/>
          <w:numId w:val="6"/>
        </w:numPr>
        <w:bidi w:val="0"/>
        <w:jc w:val="left"/>
        <w:rPr/>
      </w:pPr>
      <w:r>
        <w:rPr>
          <w:rFonts w:ascii="Times New Roman" w:hAnsi="Times New Roman"/>
          <w:color w:val="000000"/>
        </w:rPr>
        <w:t>Periodically wake up, re-NEGOTIATE and configure a new key.</w:t>
      </w:r>
    </w:p>
    <w:p>
      <w:pPr>
        <w:pStyle w:val="TextBody"/>
        <w:numPr>
          <w:ilvl w:val="0"/>
          <w:numId w:val="6"/>
        </w:numPr>
        <w:bidi w:val="0"/>
        <w:jc w:val="left"/>
        <w:rPr>
          <w:color w:val="000000"/>
        </w:rPr>
      </w:pPr>
      <w:r>
        <w:rPr>
          <w:rFonts w:ascii="Times New Roman" w:hAnsi="Times New Roman"/>
          <w:color w:val="000000"/>
        </w:rPr>
        <w:t>Take suitable action if a neighbor disappears or re-appears.</w:t>
      </w:r>
    </w:p>
    <w:p>
      <w:pPr>
        <w:pStyle w:val="TextBody"/>
        <w:bidi w:val="0"/>
        <w:jc w:val="left"/>
        <w:rPr/>
      </w:pPr>
      <w:r>
        <w:rPr>
          <w:rFonts w:ascii="Times New Roman" w:hAnsi="Times New Roman"/>
          <w:color w:val="000000"/>
        </w:rPr>
        <w:t xml:space="preserve">Some protocols may not even have security included in the protocol itself, for example PIM (Protocol Independent Multicast). Instead, packets need to be secured via IPsec security associations (SA). For those protocols, the above script would then auto-configure the IPsec SA instead of an in-protocol key parameter. Such scripts are, of course, autonomic service agents by another name. </w:t>
      </w:r>
    </w:p>
    <w:p>
      <w:pPr>
        <w:pStyle w:val="TextBody"/>
        <w:bidi w:val="0"/>
        <w:jc w:val="left"/>
        <w:rPr>
          <w:color w:val="000000"/>
        </w:rPr>
      </w:pPr>
      <w:r>
        <w:rPr>
          <w:rFonts w:ascii="Times New Roman" w:hAnsi="Times New Roman"/>
          <w:color w:val="000000"/>
        </w:rPr>
        <w:t>In summary, GRASP with ANI can solve the recurring core problems of in-network automation between routers:</w:t>
      </w:r>
    </w:p>
    <w:p>
      <w:pPr>
        <w:pStyle w:val="TextBody"/>
        <w:bidi w:val="0"/>
        <w:jc w:val="left"/>
        <w:rPr/>
      </w:pPr>
      <w:r>
        <w:rPr>
          <w:rFonts w:ascii="Times New Roman" w:hAnsi="Times New Roman"/>
          <w:color w:val="000000"/>
        </w:rPr>
        <w:t xml:space="preserve">    </w:t>
      </w:r>
      <w:r>
        <w:rPr>
          <w:rFonts w:ascii="Times New Roman" w:hAnsi="Times New Roman"/>
          <w:color w:val="000000"/>
        </w:rPr>
        <w:t>Q: How do I communicate with a peer (link-local or across other routers) without having any configured IP connectivity?</w:t>
      </w:r>
    </w:p>
    <w:p>
      <w:pPr>
        <w:pStyle w:val="TextBody"/>
        <w:bidi w:val="0"/>
        <w:jc w:val="left"/>
        <w:rPr>
          <w:color w:val="000000"/>
        </w:rPr>
      </w:pPr>
      <w:r>
        <w:rPr>
          <w:rFonts w:ascii="Times New Roman" w:hAnsi="Times New Roman"/>
          <w:color w:val="000000"/>
        </w:rPr>
        <w:t xml:space="preserve">    </w:t>
      </w:r>
      <w:r>
        <w:rPr>
          <w:rFonts w:ascii="Times New Roman" w:hAnsi="Times New Roman"/>
          <w:color w:val="000000"/>
        </w:rPr>
        <w:t>A: ACP provides connectivity automatically.</w:t>
      </w:r>
    </w:p>
    <w:p>
      <w:pPr>
        <w:pStyle w:val="TextBody"/>
        <w:bidi w:val="0"/>
        <w:jc w:val="left"/>
        <w:rPr/>
      </w:pPr>
      <w:r>
        <w:rPr>
          <w:rFonts w:ascii="Times New Roman" w:hAnsi="Times New Roman"/>
          <w:color w:val="000000"/>
        </w:rPr>
        <w:t xml:space="preserve">    </w:t>
      </w:r>
      <w:r>
        <w:rPr>
          <w:rFonts w:ascii="Times New Roman" w:hAnsi="Times New Roman"/>
          <w:color w:val="000000"/>
        </w:rPr>
        <w:t>Q: How do I discover what peers with what type of services there are (especially when not link-local)?</w:t>
      </w:r>
    </w:p>
    <w:p>
      <w:pPr>
        <w:pStyle w:val="TextBody"/>
        <w:bidi w:val="0"/>
        <w:jc w:val="left"/>
        <w:rPr>
          <w:color w:val="000000"/>
        </w:rPr>
      </w:pPr>
      <w:r>
        <w:rPr>
          <w:rFonts w:ascii="Times New Roman" w:hAnsi="Times New Roman"/>
          <w:color w:val="000000"/>
        </w:rPr>
        <w:t xml:space="preserve">    </w:t>
      </w:r>
      <w:r>
        <w:rPr>
          <w:rFonts w:ascii="Times New Roman" w:hAnsi="Times New Roman"/>
          <w:color w:val="000000"/>
        </w:rPr>
        <w:t>A: GRASP does this.</w:t>
      </w:r>
    </w:p>
    <w:p>
      <w:pPr>
        <w:pStyle w:val="TextBody"/>
        <w:bidi w:val="0"/>
        <w:jc w:val="left"/>
        <w:rPr>
          <w:color w:val="000000"/>
        </w:rPr>
      </w:pPr>
      <w:r>
        <w:rPr>
          <w:rFonts w:ascii="Times New Roman" w:hAnsi="Times New Roman"/>
          <w:color w:val="000000"/>
        </w:rPr>
        <w:t xml:space="preserve">    </w:t>
      </w:r>
      <w:r>
        <w:rPr>
          <w:rFonts w:ascii="Times New Roman" w:hAnsi="Times New Roman"/>
          <w:color w:val="000000"/>
        </w:rPr>
        <w:t>Q: How do I trust these peers?</w:t>
      </w:r>
    </w:p>
    <w:p>
      <w:pPr>
        <w:pStyle w:val="TextBody"/>
        <w:bidi w:val="0"/>
        <w:jc w:val="left"/>
        <w:rPr>
          <w:color w:val="000000"/>
        </w:rPr>
      </w:pPr>
      <w:r>
        <w:rPr>
          <w:rFonts w:ascii="Times New Roman" w:hAnsi="Times New Roman"/>
          <w:color w:val="000000"/>
        </w:rPr>
        <w:t xml:space="preserve">    </w:t>
      </w:r>
      <w:r>
        <w:rPr>
          <w:rFonts w:ascii="Times New Roman" w:hAnsi="Times New Roman"/>
          <w:color w:val="000000"/>
        </w:rPr>
        <w:t>A: This trust comes from the ANI certificate used for the ACP.</w:t>
      </w:r>
    </w:p>
    <w:p>
      <w:pPr>
        <w:pStyle w:val="TextBody"/>
        <w:bidi w:val="0"/>
        <w:jc w:val="left"/>
        <w:rPr>
          <w:color w:val="000000"/>
        </w:rPr>
      </w:pPr>
      <w:r>
        <w:rPr>
          <w:rFonts w:ascii="Times New Roman" w:hAnsi="Times New Roman"/>
          <w:color w:val="000000"/>
        </w:rPr>
        <w:t xml:space="preserve">    </w:t>
      </w:r>
      <w:r>
        <w:rPr>
          <w:rFonts w:ascii="Times New Roman" w:hAnsi="Times New Roman"/>
          <w:color w:val="000000"/>
        </w:rPr>
        <w:t>Q: How do I avoid re-inventing a new protocol to coordinate with my peers ?</w:t>
      </w:r>
    </w:p>
    <w:p>
      <w:pPr>
        <w:pStyle w:val="TextBody"/>
        <w:bidi w:val="0"/>
        <w:jc w:val="left"/>
        <w:rPr>
          <w:color w:val="000000"/>
        </w:rPr>
      </w:pPr>
      <w:r>
        <w:rPr>
          <w:rFonts w:ascii="Times New Roman" w:hAnsi="Times New Roman"/>
          <w:color w:val="000000"/>
        </w:rPr>
        <w:t xml:space="preserve">    </w:t>
      </w:r>
      <w:r>
        <w:rPr>
          <w:rFonts w:ascii="Times New Roman" w:hAnsi="Times New Roman"/>
          <w:color w:val="000000"/>
        </w:rPr>
        <w:t>A: This is what GRASP does.</w:t>
      </w:r>
    </w:p>
    <w:p>
      <w:pPr>
        <w:pStyle w:val="TextBody"/>
        <w:bidi w:val="0"/>
        <w:jc w:val="left"/>
        <w:rPr/>
      </w:pPr>
      <w:r>
        <w:rPr>
          <w:rFonts w:ascii="Times New Roman" w:hAnsi="Times New Roman"/>
          <w:color w:val="000000"/>
        </w:rPr>
        <w:t xml:space="preserve">Securing existing protocols is </w:t>
      </w:r>
      <w:r>
        <w:rPr>
          <w:rFonts w:eastAsia="NSimSun" w:cs="Arial" w:ascii="Times New Roman" w:hAnsi="Times New Roman"/>
          <w:color w:val="000000"/>
          <w:kern w:val="2"/>
          <w:sz w:val="24"/>
          <w:szCs w:val="24"/>
          <w:lang w:val="en-US" w:eastAsia="zh-CN" w:bidi="hi-IN"/>
        </w:rPr>
        <w:t>only</w:t>
      </w:r>
      <w:r>
        <w:rPr>
          <w:rFonts w:ascii="Times New Roman" w:hAnsi="Times New Roman"/>
          <w:color w:val="000000"/>
        </w:rPr>
        <w:t xml:space="preserve"> one example where ANIMA can be put to immediate use. Many or all the benefits apply equally to any other in-network function with similar issues: establishing and adjusting QoS and other policies, auto-configuring decentralized protocol instances, monitoring, fault isolation and troubleshooting, and even auto-configuring the most basic user network configuration, such as IP prefix distribution as in the previous example. </w:t>
      </w:r>
      <w:r>
        <w:rPr>
          <w:rFonts w:ascii="Times New Roman" w:hAnsi="Times New Roman"/>
          <w:color w:val="000000"/>
          <w:sz w:val="24"/>
          <w:szCs w:val="24"/>
        </w:rPr>
        <w:t>When completely new services are required, ASAs should be developed</w:t>
      </w:r>
      <w:r>
        <w:rPr>
          <w:rFonts w:ascii="Times New Roman" w:hAnsi="Times New Roman"/>
          <w:sz w:val="24"/>
          <w:szCs w:val="24"/>
        </w:rPr>
        <w:t xml:space="preserve"> in languages best suited for such a task.</w:t>
      </w:r>
    </w:p>
    <w:p>
      <w:pPr>
        <w:pStyle w:val="TextBody"/>
        <w:bidi w:val="0"/>
        <w:jc w:val="left"/>
        <w:rPr/>
      </w:pPr>
      <w:r>
        <w:rPr/>
        <w:t>This immediate applicability to real-world problems provides a high level of deployment incentive, which will be the basis for ANIMA's bright future.</w:t>
      </w:r>
    </w:p>
    <w:p>
      <w:pPr>
        <w:pStyle w:val="Heading2"/>
        <w:numPr>
          <w:ilvl w:val="1"/>
          <w:numId w:val="4"/>
        </w:numPr>
        <w:bidi w:val="0"/>
        <w:jc w:val="left"/>
        <w:rPr/>
      </w:pPr>
      <w:r>
        <w:rPr>
          <w:rFonts w:eastAsia="Microsoft YaHei" w:cs="Arial"/>
          <w:b/>
          <w:bCs/>
          <w:sz w:val="32"/>
          <w:szCs w:val="32"/>
        </w:rPr>
        <w:t>Re</w:t>
      </w:r>
      <w:r>
        <w:rPr>
          <w:rFonts w:eastAsia="Microsoft YaHei" w:cs="Arial"/>
          <w:b/>
          <w:bCs/>
          <w:color w:val="auto"/>
          <w:kern w:val="2"/>
          <w:sz w:val="32"/>
          <w:szCs w:val="32"/>
          <w:lang w:val="en-US" w:eastAsia="zh-CN" w:bidi="hi-IN"/>
        </w:rPr>
        <w:t>f</w:t>
      </w:r>
      <w:r>
        <w:rPr>
          <w:rFonts w:eastAsia="Microsoft YaHei" w:cs="Arial"/>
          <w:b/>
          <w:bCs/>
          <w:sz w:val="32"/>
          <w:szCs w:val="32"/>
        </w:rPr>
        <w:t>erences and Further Reading</w:t>
      </w:r>
    </w:p>
    <w:p>
      <w:pPr>
        <w:pStyle w:val="TextBody"/>
        <w:bidi w:val="0"/>
        <w:jc w:val="left"/>
        <w:rPr/>
      </w:pPr>
      <w:r>
        <w:rPr>
          <w:rFonts w:cs="Times New Roman" w:ascii="Times New Roman" w:hAnsi="Times New Roman"/>
          <w:sz w:val="24"/>
          <w:szCs w:val="24"/>
        </w:rPr>
        <w:t>[1] RFC</w:t>
      </w:r>
      <w:r>
        <w:rPr>
          <w:rFonts w:cs="Times New Roman" w:ascii="Times New Roman" w:hAnsi="Times New Roman"/>
          <w:sz w:val="24"/>
          <w:szCs w:val="24"/>
          <w:lang w:val="en-US"/>
        </w:rPr>
        <w:t>7575, Autonomic Networking: Definitions and Design Goals. M. Behringer, M. Pritikin, S. Bjarnason, A. Clemm, B. Carpenter, S. Jiang, L. Ciavaglia. June 2015. (DOI: 10.17487/RFC7575)</w:t>
      </w:r>
    </w:p>
    <w:p>
      <w:pPr>
        <w:pStyle w:val="TextBody"/>
        <w:bidi w:val="0"/>
        <w:jc w:val="left"/>
        <w:rPr/>
      </w:pPr>
      <w:r>
        <w:rPr>
          <w:rFonts w:cs="Times New Roman" w:ascii="Times New Roman" w:hAnsi="Times New Roman"/>
          <w:sz w:val="24"/>
          <w:szCs w:val="24"/>
        </w:rPr>
        <w:t>[2] RFC</w:t>
      </w:r>
      <w:r>
        <w:rPr>
          <w:rFonts w:cs="Times New Roman" w:ascii="Times New Roman" w:hAnsi="Times New Roman"/>
          <w:sz w:val="24"/>
          <w:szCs w:val="24"/>
          <w:lang w:val="en-US"/>
        </w:rPr>
        <w:t>7576, General Gap Analysis for Autonomic Networking. S. Jiang, B. Carpenter, M. Behringer. June 2015. (DOI: 10.17487/RFC7576)</w:t>
      </w:r>
    </w:p>
    <w:p>
      <w:pPr>
        <w:pStyle w:val="Normal"/>
        <w:bidi w:val="0"/>
        <w:jc w:val="left"/>
        <w:rPr/>
      </w:pPr>
      <w:r>
        <w:rPr>
          <w:rFonts w:cs="Times New Roman" w:ascii="Times New Roman" w:hAnsi="Times New Roman"/>
          <w:sz w:val="24"/>
          <w:szCs w:val="24"/>
          <w:lang w:val="en-US"/>
        </w:rPr>
        <w:t>[3] RFC8366, A Voucher Artifact for Bootstrapping Protocols. K. Watsen, M. Richardson, M. Pritikin, T. Eckert. May 2018. (DOI: 10.17487/RFC8366)</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[4] RFC8368, Using an Autonomic Control Plane for Stable Connectivity of Network Operations, Administration, and Maintenance (OAM). T. Eckert, Ed., M. Behringer. May 2018. (DOI: 10.17487/RFC8368)</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[5] RFC8990, GeneRic Autonomic Signaling Protocol (GRASP). C. Bormann, B. Carpenter, Ed., B. Liu, Ed. May 2021. (DOI: 10.17487/RFC8990)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[6] RFC8991, GeneRic Autonomic Signaling Protocol Application Program Interface (GRASP API). B. Carpenter, B. Liu, Ed., W. Wang, X. Gong. May 2021. (DOI: 10.17487/RFC8991)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[7] RFC8992, Autonomic IPv6 Edge Prefix Management in Large-Scale Networks. S. Jiang, Ed., Z. Du, B. Carpenter, Q. Sun. May 2021. (DOI: 10.17487/RFC8992)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[8] RFC8993, A Reference Model for Autonomic Networking. M. Behringer, Ed., B. Carpenter, T. Eckert, L. Ciavaglia, J. Nobre. May 2021. (DOI: 10.17487/RFC8993)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[9] RFC8994, An Autonomic Control Plane (ACP). T. Eckert, Ed., M. Behringer, Ed., S. Bjarnason. May 2021. (DOI: 10.17487/RFC8994) </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[10] RFC8995, Bootstrapping Remote Secure Key Infrastructure (BRSKI). M. Pritikin, M. Richardson, T. Eckert, M. Behringer, K. Watsen. May 2021. (DOI: 10.17487/RFC8995)</w:t>
      </w:r>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[11] B. Carpenter, Autonomic Networking, IETF Journal, 2014. </w:t>
      </w:r>
      <w:hyperlink r:id="rId5">
        <w:r>
          <w:rPr>
            <w:rStyle w:val="InternetLink"/>
            <w:rFonts w:cs="Times New Roman" w:ascii="Times New Roman" w:hAnsi="Times New Roman"/>
            <w:sz w:val="24"/>
            <w:szCs w:val="24"/>
            <w:lang w:val="en-US"/>
          </w:rPr>
          <w:t>https://www.ietfjournal.org/autonomic-networking/</w:t>
        </w:r>
      </w:hyperlink>
    </w:p>
    <w:p>
      <w:pPr>
        <w:pStyle w:val="Normal"/>
        <w:bidi w:val="0"/>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bidi w:val="0"/>
        <w:jc w:val="left"/>
        <w:rPr/>
      </w:pPr>
      <w:r>
        <w:rPr>
          <w:rFonts w:cs="Times New Roman" w:ascii="Times New Roman" w:hAnsi="Times New Roman"/>
          <w:sz w:val="24"/>
          <w:szCs w:val="24"/>
          <w:lang w:val="en-US"/>
        </w:rPr>
        <w:t xml:space="preserve">[12] FCC, June 15, 2020 T-Mobile Network Outage Report, A Report of the Public Safety and Homeland Security Bureau Federal Communications Commission, PS Docket No. 20-183, October 2020, </w:t>
      </w:r>
      <w:hyperlink r:id="rId6">
        <w:r>
          <w:rPr>
            <w:rStyle w:val="InternetLink"/>
            <w:rFonts w:cs="Times New Roman" w:ascii="Times New Roman" w:hAnsi="Times New Roman"/>
            <w:sz w:val="24"/>
            <w:szCs w:val="24"/>
            <w:lang w:val="en-US"/>
          </w:rPr>
          <w:t>https://docs.fcc.gov/public/attachments/</w:t>
        </w:r>
      </w:hyperlink>
      <w:hyperlink r:id="rId7">
        <w:r>
          <w:rPr>
            <w:rStyle w:val="InternetLink"/>
            <w:rFonts w:cs="Times New Roman" w:ascii="Times New Roman" w:hAnsi="Times New Roman"/>
            <w:sz w:val="24"/>
            <w:szCs w:val="24"/>
            <w:lang w:val="en-US"/>
          </w:rPr>
          <w:t>DOC-367699A1.docx</w:t>
        </w:r>
      </w:hyperlink>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rFonts w:ascii="Times New Roman" w:hAnsi="Times New Roman" w:cs="Times New Roman"/>
          <w:sz w:val="24"/>
          <w:szCs w:val="24"/>
        </w:rPr>
      </w:pPr>
      <w:r>
        <w:rPr>
          <w:rFonts w:cs="Times New Roman" w:ascii="Times New Roman" w:hAnsi="Times New Roman"/>
          <w:sz w:val="24"/>
          <w:szCs w:val="24"/>
        </w:rPr>
        <w:t xml:space="preserve">[13] M. Behringer et al, </w:t>
      </w:r>
      <w:hyperlink r:id="rId8">
        <w:r>
          <w:rPr>
            <w:rStyle w:val="InternetLink"/>
            <w:rFonts w:cs="Times New Roman" w:ascii="Times New Roman" w:hAnsi="Times New Roman"/>
            <w:sz w:val="24"/>
            <w:szCs w:val="24"/>
          </w:rPr>
          <w:t>https://datatracker.ietf.org/doc/html/draft-behringer-autonomic-network-framework-00</w:t>
        </w:r>
      </w:hyperlink>
      <w:r>
        <w:rPr>
          <w:rFonts w:cs="Times New Roman" w:ascii="Times New Roman" w:hAnsi="Times New Roman"/>
          <w:sz w:val="24"/>
          <w:szCs w:val="24"/>
        </w:rPr>
        <w:t xml:space="preserve"> and </w:t>
      </w:r>
      <w:hyperlink r:id="rId9">
        <w:r>
          <w:rPr>
            <w:rStyle w:val="InternetLink"/>
            <w:rFonts w:cs="Times New Roman" w:ascii="Times New Roman" w:hAnsi="Times New Roman"/>
            <w:sz w:val="24"/>
            <w:szCs w:val="24"/>
          </w:rPr>
          <w:t>https://datatracker.ietf.org/doc/html/draft-behringer-homenet-trust-bootstrap-00</w:t>
        </w:r>
      </w:hyperlink>
      <w:r>
        <w:rPr>
          <w:rFonts w:cs="Times New Roman" w:ascii="Times New Roman" w:hAnsi="Times New Roman"/>
          <w:sz w:val="24"/>
          <w:szCs w:val="24"/>
        </w:rPr>
        <w:t>, 2012.</w:t>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lang w:val="en-US"/>
        </w:rPr>
      </w:pPr>
      <w:r>
        <w:rPr>
          <w:rFonts w:cs="Times New Roman" w:ascii="Times New Roman" w:hAnsi="Times New Roman"/>
          <w:sz w:val="24"/>
          <w:szCs w:val="24"/>
          <w:lang w:val="en-US"/>
        </w:rPr>
        <w:t xml:space="preserve">THE ANIMA AUTHOR TEAM is a group of participants in the IETF’s ANIMA Working Group, including Michael Behringer, Carsten Bormann, Brian E. Carpenter, Toerless Eckert, Sheng Jiang, Yizhou Li, Jéferson Campos Nobre and </w:t>
      </w:r>
      <w:r>
        <w:rPr>
          <w:lang w:val="en-US"/>
        </w:rPr>
        <w:t>Michael Richardson</w:t>
      </w:r>
      <w:r>
        <w:rPr>
          <w:lang w:val="en-US"/>
        </w:rPr>
        <w:t>. They may be contacted at anima@ietf.org.</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ＭＳ Ｐゴシック">
    <w:charset w:val="00"/>
    <w:family w:val="roman"/>
    <w:pitch w:val="variable"/>
  </w:font>
  <w:font w:name="Noto Sans">
    <w:charset w:val="00"/>
    <w:family w:val="roman"/>
    <w:pitch w:val="variable"/>
  </w:font>
  <w:font w:name="Arial">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147"/>
  <w:displayBackgroundShape/>
  <w:revisionView w:insDel="0" w:formatting="0"/>
  <w:trackRevision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Times New Roman" w:hAnsi="Liberation Serif;Times New Roman" w:eastAsia="NSimSun" w:cs="Arial"/>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Default">
    <w:name w:val="Default"/>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bjectwithoutfill">
    <w:name w:val="Object without fill"/>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bjectwithnofillandnoline">
    <w:name w:val="Object with no fill and no line"/>
    <w:basedOn w:val="Default"/>
    <w:qFormat/>
    <w:pPr>
      <w:bidi w:val="0"/>
      <w:spacing w:lineRule="auto" w:line="240" w:before="0"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Text">
    <w:name w:val="Text"/>
    <w:basedOn w:val="Caption"/>
    <w:qFormat/>
    <w:pPr/>
    <w:rPr/>
  </w:style>
  <w:style w:type="paragraph" w:styleId="A4">
    <w:name w:val="A4"/>
    <w:basedOn w:val="Text"/>
    <w:qFormat/>
    <w:pPr/>
    <w:rPr>
      <w:rFonts w:ascii="Noto Sans" w:hAnsi="Noto Sans" w:cs="Noto Sans"/>
      <w:sz w:val="36"/>
    </w:rPr>
  </w:style>
  <w:style w:type="paragraph" w:styleId="TitleA4">
    <w:name w:val="Title A4"/>
    <w:basedOn w:val="A4"/>
    <w:qFormat/>
    <w:pPr/>
    <w:rPr>
      <w:rFonts w:ascii="Noto Sans" w:hAnsi="Noto Sans" w:cs="Noto Sans"/>
      <w:sz w:val="87"/>
    </w:rPr>
  </w:style>
  <w:style w:type="paragraph" w:styleId="HeadingA4">
    <w:name w:val="Heading A4"/>
    <w:basedOn w:val="A4"/>
    <w:qFormat/>
    <w:pPr/>
    <w:rPr>
      <w:rFonts w:ascii="Noto Sans" w:hAnsi="Noto Sans" w:cs="Noto Sans"/>
      <w:sz w:val="48"/>
    </w:rPr>
  </w:style>
  <w:style w:type="paragraph" w:styleId="TextA4">
    <w:name w:val="Text A4"/>
    <w:basedOn w:val="A4"/>
    <w:qFormat/>
    <w:pPr/>
    <w:rPr>
      <w:rFonts w:ascii="Noto Sans" w:hAnsi="Noto Sans" w:cs="Noto Sans"/>
      <w:sz w:val="36"/>
    </w:rPr>
  </w:style>
  <w:style w:type="paragraph" w:styleId="A0">
    <w:name w:val="A0"/>
    <w:basedOn w:val="Text"/>
    <w:qFormat/>
    <w:pPr/>
    <w:rPr>
      <w:rFonts w:ascii="Noto Sans" w:hAnsi="Noto Sans" w:cs="Noto Sans"/>
      <w:sz w:val="95"/>
    </w:rPr>
  </w:style>
  <w:style w:type="paragraph" w:styleId="TitleA0">
    <w:name w:val="Title A0"/>
    <w:basedOn w:val="A0"/>
    <w:qFormat/>
    <w:pPr/>
    <w:rPr>
      <w:rFonts w:ascii="Noto Sans" w:hAnsi="Noto Sans" w:cs="Noto Sans"/>
      <w:sz w:val="191"/>
    </w:rPr>
  </w:style>
  <w:style w:type="paragraph" w:styleId="HeadingA0">
    <w:name w:val="Heading A0"/>
    <w:basedOn w:val="A0"/>
    <w:qFormat/>
    <w:pPr/>
    <w:rPr>
      <w:rFonts w:ascii="Noto Sans" w:hAnsi="Noto Sans" w:cs="Noto Sans"/>
      <w:sz w:val="143"/>
    </w:rPr>
  </w:style>
  <w:style w:type="paragraph" w:styleId="TextA0">
    <w:name w:val="Text A0"/>
    <w:basedOn w:val="A0"/>
    <w:qFormat/>
    <w:pPr/>
    <w:rPr>
      <w:rFonts w:ascii="Noto Sans" w:hAnsi="Noto Sans" w:cs="Noto Sans"/>
      <w:sz w:val="95"/>
    </w:rPr>
  </w:style>
  <w:style w:type="paragraph" w:styleId="Graphic">
    <w:name w:val="Graphic"/>
    <w:qFormat/>
    <w:pPr>
      <w:widowControl/>
      <w:suppressAutoHyphens w:val="true"/>
      <w:overflowPunct w:val="true"/>
      <w:bidi w:val="0"/>
      <w:jc w:val="left"/>
    </w:pPr>
    <w:rPr>
      <w:rFonts w:ascii="Liberation Sans;Arial" w:hAnsi="Liberation Sans;Arial" w:eastAsia="Tahoma" w:cs="Arial Black"/>
      <w:color w:val="auto"/>
      <w:kern w:val="2"/>
      <w:sz w:val="36"/>
      <w:szCs w:val="24"/>
      <w:lang w:val="en-US" w:eastAsia="zh-CN" w:bidi="hi-IN"/>
    </w:rPr>
  </w:style>
  <w:style w:type="paragraph" w:styleId="Shapes">
    <w:name w:val="Shapes"/>
    <w:basedOn w:val="Graphic"/>
    <w:qFormat/>
    <w:pPr/>
    <w:rPr>
      <w:rFonts w:ascii="Liberation Sans;Arial" w:hAnsi="Liberation Sans;Arial" w:cs="Liberation Sans;Arial"/>
      <w:b/>
      <w:sz w:val="28"/>
    </w:rPr>
  </w:style>
  <w:style w:type="paragraph" w:styleId="Filled">
    <w:name w:val="Filled"/>
    <w:basedOn w:val="Shapes"/>
    <w:qFormat/>
    <w:pPr/>
    <w:rPr>
      <w:rFonts w:ascii="Liberation Sans;Arial" w:hAnsi="Liberation Sans;Arial" w:cs="Liberation Sans;Arial"/>
      <w:b/>
      <w:sz w:val="28"/>
    </w:rPr>
  </w:style>
  <w:style w:type="paragraph" w:styleId="FilledBlue">
    <w:name w:val="Filled Blue"/>
    <w:basedOn w:val="Filled"/>
    <w:qFormat/>
    <w:pPr/>
    <w:rPr>
      <w:rFonts w:ascii="Liberation Sans;Arial" w:hAnsi="Liberation Sans;Arial" w:cs="Liberation Sans;Arial"/>
      <w:b/>
      <w:color w:val="FFFFFF"/>
      <w:sz w:val="28"/>
    </w:rPr>
  </w:style>
  <w:style w:type="paragraph" w:styleId="FilledGreen">
    <w:name w:val="Filled Green"/>
    <w:basedOn w:val="Filled"/>
    <w:qFormat/>
    <w:pPr/>
    <w:rPr>
      <w:rFonts w:ascii="Liberation Sans;Arial" w:hAnsi="Liberation Sans;Arial" w:cs="Liberation Sans;Arial"/>
      <w:b/>
      <w:color w:val="FFFFFF"/>
      <w:sz w:val="28"/>
    </w:rPr>
  </w:style>
  <w:style w:type="paragraph" w:styleId="FilledRed">
    <w:name w:val="Filled Red"/>
    <w:basedOn w:val="Filled"/>
    <w:qFormat/>
    <w:pPr/>
    <w:rPr>
      <w:rFonts w:ascii="Liberation Sans;Arial" w:hAnsi="Liberation Sans;Arial" w:cs="Liberation Sans;Arial"/>
      <w:b/>
      <w:color w:val="FFFFFF"/>
      <w:sz w:val="28"/>
    </w:rPr>
  </w:style>
  <w:style w:type="paragraph" w:styleId="FilledYellow">
    <w:name w:val="Filled Yellow"/>
    <w:basedOn w:val="Filled"/>
    <w:qFormat/>
    <w:pPr/>
    <w:rPr>
      <w:rFonts w:ascii="Liberation Sans;Arial" w:hAnsi="Liberation Sans;Arial" w:cs="Liberation Sans;Arial"/>
      <w:b/>
      <w:color w:val="FFFFFF"/>
      <w:sz w:val="28"/>
    </w:rPr>
  </w:style>
  <w:style w:type="paragraph" w:styleId="Outlined">
    <w:name w:val="Outlined"/>
    <w:basedOn w:val="Shapes"/>
    <w:qFormat/>
    <w:pPr/>
    <w:rPr>
      <w:rFonts w:ascii="Liberation Sans;Arial" w:hAnsi="Liberation Sans;Arial" w:cs="Liberation Sans;Arial"/>
      <w:b/>
      <w:sz w:val="28"/>
    </w:rPr>
  </w:style>
  <w:style w:type="paragraph" w:styleId="OutlinedBlue">
    <w:name w:val="Outlined Blue"/>
    <w:basedOn w:val="Outlined"/>
    <w:qFormat/>
    <w:pPr/>
    <w:rPr>
      <w:rFonts w:ascii="Liberation Sans;Arial" w:hAnsi="Liberation Sans;Arial" w:cs="Liberation Sans;Arial"/>
      <w:b/>
      <w:color w:val="355269"/>
      <w:sz w:val="28"/>
    </w:rPr>
  </w:style>
  <w:style w:type="paragraph" w:styleId="OutlinedGreen">
    <w:name w:val="Outlined Green"/>
    <w:basedOn w:val="Outlined"/>
    <w:qFormat/>
    <w:pPr/>
    <w:rPr>
      <w:rFonts w:ascii="Liberation Sans;Arial" w:hAnsi="Liberation Sans;Arial" w:cs="Liberation Sans;Arial"/>
      <w:b/>
      <w:color w:val="127622"/>
      <w:sz w:val="28"/>
    </w:rPr>
  </w:style>
  <w:style w:type="paragraph" w:styleId="OutlinedRed">
    <w:name w:val="Outlined Red"/>
    <w:basedOn w:val="Outlined"/>
    <w:qFormat/>
    <w:pPr/>
    <w:rPr>
      <w:rFonts w:ascii="Liberation Sans;Arial" w:hAnsi="Liberation Sans;Arial" w:cs="Liberation Sans;Arial"/>
      <w:b/>
      <w:color w:val="C9211E"/>
      <w:sz w:val="28"/>
    </w:rPr>
  </w:style>
  <w:style w:type="paragraph" w:styleId="OutlinedYellow">
    <w:name w:val="Outlined Yellow"/>
    <w:basedOn w:val="Outlined"/>
    <w:qFormat/>
    <w:pPr/>
    <w:rPr>
      <w:rFonts w:ascii="Liberation Sans;Arial" w:hAnsi="Liberation Sans;Arial" w:cs="Liberation Sans;Arial"/>
      <w:b/>
      <w:color w:val="B47804"/>
      <w:sz w:val="28"/>
    </w:rPr>
  </w:style>
  <w:style w:type="paragraph" w:styleId="Lines">
    <w:name w:val="Lines"/>
    <w:basedOn w:val="Graphic"/>
    <w:qFormat/>
    <w:pPr/>
    <w:rPr>
      <w:rFonts w:ascii="Liberation Sans;Arial" w:hAnsi="Liberation Sans;Arial" w:cs="Liberation Sans;Arial"/>
      <w:sz w:val="36"/>
    </w:rPr>
  </w:style>
  <w:style w:type="paragraph" w:styleId="ArrowLine">
    <w:name w:val="Arrow Line"/>
    <w:basedOn w:val="Lines"/>
    <w:qFormat/>
    <w:pPr/>
    <w:rPr>
      <w:rFonts w:ascii="Liberation Sans;Arial" w:hAnsi="Liberation Sans;Arial" w:cs="Liberation Sans;Arial"/>
      <w:sz w:val="36"/>
    </w:rPr>
  </w:style>
  <w:style w:type="paragraph" w:styleId="DashedLine">
    <w:name w:val="Dashed Line"/>
    <w:basedOn w:val="Lines"/>
    <w:qFormat/>
    <w:pPr/>
    <w:rPr>
      <w:rFonts w:ascii="Liberation Sans;Arial" w:hAnsi="Liberation Sans;Arial" w:cs="Liberation Sans;Arial"/>
      <w:sz w:val="36"/>
    </w:rPr>
  </w:style>
  <w:style w:type="paragraph" w:styleId="DefaultLTGliederung1">
    <w:name w:val="Default~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Gliederung2">
    <w:name w:val="Default~LT~Gliederung 2"/>
    <w:basedOn w:val="Default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DefaultLTGliederung3">
    <w:name w:val="Default~LT~Gliederung 3"/>
    <w:basedOn w:val="Default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DefaultLTGliederung4">
    <w:name w:val="Default~LT~Gliederung 4"/>
    <w:basedOn w:val="Default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5">
    <w:name w:val="Default~LT~Gliederung 5"/>
    <w:basedOn w:val="Default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6">
    <w:name w:val="Default~LT~Gliederung 6"/>
    <w:basedOn w:val="Default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7">
    <w:name w:val="Default~LT~Gliederung 7"/>
    <w:basedOn w:val="Default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8">
    <w:name w:val="Default~LT~Gliederung 8"/>
    <w:basedOn w:val="Default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Gliederung9">
    <w:name w:val="Default~LT~Gliederung 9"/>
    <w:basedOn w:val="Default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DefaultLTTitel">
    <w:name w:val="Default~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FFFFFF"/>
      <w:kern w:val="2"/>
      <w:sz w:val="136"/>
      <w:szCs w:val="24"/>
      <w:u w:val="none"/>
      <w:em w:val="none"/>
      <w:lang w:val="en-US" w:eastAsia="zh-CN" w:bidi="hi-IN"/>
    </w:rPr>
  </w:style>
  <w:style w:type="paragraph" w:styleId="DefaultLTUntertitel">
    <w:name w:val="Default~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DefaultLTNotizen">
    <w:name w:val="Default~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DefaultLTHintergrund">
    <w:name w:val="Default~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Default1">
    <w:name w:val="default"/>
    <w:qFormat/>
    <w:pPr>
      <w:widowControl/>
      <w:suppressAutoHyphens w:val="true"/>
      <w:overflowPunct w:val="true"/>
      <w:bidi w:val="0"/>
      <w:spacing w:lineRule="atLeast" w:line="200" w:before="0" w:after="0"/>
      <w:jc w:val="left"/>
    </w:pPr>
    <w:rPr>
      <w:rFonts w:ascii="Arial" w:hAnsi="Arial" w:eastAsia="Tahoma" w:cs="Arial Black"/>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s="Arial"/>
      <w:color w:val="auto"/>
      <w:sz w:val="36"/>
    </w:rPr>
  </w:style>
  <w:style w:type="paragraph" w:styleId="Gray2">
    <w:name w:val="gray2"/>
    <w:basedOn w:val="Default1"/>
    <w:qFormat/>
    <w:pPr>
      <w:spacing w:lineRule="atLeast" w:line="200" w:before="0" w:after="0"/>
    </w:pPr>
    <w:rPr>
      <w:rFonts w:ascii="Arial" w:hAnsi="Arial" w:cs="Arial"/>
      <w:color w:val="auto"/>
      <w:sz w:val="36"/>
    </w:rPr>
  </w:style>
  <w:style w:type="paragraph" w:styleId="Gray3">
    <w:name w:val="gray3"/>
    <w:basedOn w:val="Default1"/>
    <w:qFormat/>
    <w:pPr>
      <w:spacing w:lineRule="atLeast" w:line="200" w:before="0" w:after="0"/>
    </w:pPr>
    <w:rPr>
      <w:rFonts w:ascii="Arial" w:hAnsi="Arial" w:cs="Arial"/>
      <w:color w:val="auto"/>
      <w:sz w:val="36"/>
    </w:rPr>
  </w:style>
  <w:style w:type="paragraph" w:styleId="Bw1">
    <w:name w:val="bw1"/>
    <w:basedOn w:val="Default1"/>
    <w:qFormat/>
    <w:pPr>
      <w:spacing w:lineRule="atLeast" w:line="200" w:before="0" w:after="0"/>
    </w:pPr>
    <w:rPr>
      <w:rFonts w:ascii="Arial" w:hAnsi="Arial" w:cs="Arial"/>
      <w:color w:val="auto"/>
      <w:sz w:val="36"/>
    </w:rPr>
  </w:style>
  <w:style w:type="paragraph" w:styleId="Bw2">
    <w:name w:val="bw2"/>
    <w:basedOn w:val="Default1"/>
    <w:qFormat/>
    <w:pPr>
      <w:spacing w:lineRule="atLeast" w:line="200" w:before="0" w:after="0"/>
    </w:pPr>
    <w:rPr>
      <w:rFonts w:ascii="Arial" w:hAnsi="Arial" w:cs="Arial"/>
      <w:color w:val="auto"/>
      <w:sz w:val="36"/>
    </w:rPr>
  </w:style>
  <w:style w:type="paragraph" w:styleId="Bw3">
    <w:name w:val="bw3"/>
    <w:basedOn w:val="Default1"/>
    <w:qFormat/>
    <w:pPr>
      <w:spacing w:lineRule="atLeast" w:line="200" w:before="0" w:after="0"/>
    </w:pPr>
    <w:rPr>
      <w:rFonts w:ascii="Arial" w:hAnsi="Arial" w:cs="Arial"/>
      <w:color w:val="auto"/>
      <w:sz w:val="36"/>
    </w:rPr>
  </w:style>
  <w:style w:type="paragraph" w:styleId="Orange1">
    <w:name w:val="orange1"/>
    <w:basedOn w:val="Default1"/>
    <w:qFormat/>
    <w:pPr>
      <w:spacing w:lineRule="atLeast" w:line="200" w:before="0" w:after="0"/>
    </w:pPr>
    <w:rPr>
      <w:rFonts w:ascii="Arial" w:hAnsi="Arial" w:cs="Arial"/>
      <w:color w:val="auto"/>
      <w:sz w:val="36"/>
    </w:rPr>
  </w:style>
  <w:style w:type="paragraph" w:styleId="Orange2">
    <w:name w:val="orange2"/>
    <w:basedOn w:val="Default1"/>
    <w:qFormat/>
    <w:pPr>
      <w:spacing w:lineRule="atLeast" w:line="200" w:before="0" w:after="0"/>
    </w:pPr>
    <w:rPr>
      <w:rFonts w:ascii="Arial" w:hAnsi="Arial" w:cs="Arial"/>
      <w:color w:val="auto"/>
      <w:sz w:val="36"/>
    </w:rPr>
  </w:style>
  <w:style w:type="paragraph" w:styleId="Orange3">
    <w:name w:val="orange3"/>
    <w:basedOn w:val="Default1"/>
    <w:qFormat/>
    <w:pPr>
      <w:spacing w:lineRule="atLeast" w:line="200" w:before="0" w:after="0"/>
    </w:pPr>
    <w:rPr>
      <w:rFonts w:ascii="Arial" w:hAnsi="Arial" w:cs="Arial"/>
      <w:color w:val="auto"/>
      <w:sz w:val="36"/>
    </w:rPr>
  </w:style>
  <w:style w:type="paragraph" w:styleId="Turquoise1">
    <w:name w:val="turquoise1"/>
    <w:basedOn w:val="Default1"/>
    <w:qFormat/>
    <w:pPr>
      <w:spacing w:lineRule="atLeast" w:line="200" w:before="0" w:after="0"/>
    </w:pPr>
    <w:rPr>
      <w:rFonts w:ascii="Arial" w:hAnsi="Arial" w:cs="Arial"/>
      <w:color w:val="auto"/>
      <w:sz w:val="36"/>
    </w:rPr>
  </w:style>
  <w:style w:type="paragraph" w:styleId="Turquoise2">
    <w:name w:val="turquoise2"/>
    <w:basedOn w:val="Default1"/>
    <w:qFormat/>
    <w:pPr>
      <w:spacing w:lineRule="atLeast" w:line="200" w:before="0" w:after="0"/>
    </w:pPr>
    <w:rPr>
      <w:rFonts w:ascii="Arial" w:hAnsi="Arial" w:cs="Arial"/>
      <w:color w:val="auto"/>
      <w:sz w:val="36"/>
    </w:rPr>
  </w:style>
  <w:style w:type="paragraph" w:styleId="Turquoise3">
    <w:name w:val="turquoise3"/>
    <w:basedOn w:val="Default1"/>
    <w:qFormat/>
    <w:pPr>
      <w:spacing w:lineRule="atLeast" w:line="200" w:before="0" w:after="0"/>
    </w:pPr>
    <w:rPr>
      <w:rFonts w:ascii="Arial" w:hAnsi="Arial" w:cs="Arial"/>
      <w:color w:val="auto"/>
      <w:sz w:val="36"/>
    </w:rPr>
  </w:style>
  <w:style w:type="paragraph" w:styleId="Blue1">
    <w:name w:val="blue1"/>
    <w:basedOn w:val="Default1"/>
    <w:qFormat/>
    <w:pPr>
      <w:spacing w:lineRule="atLeast" w:line="200" w:before="0" w:after="0"/>
    </w:pPr>
    <w:rPr>
      <w:rFonts w:ascii="Arial" w:hAnsi="Arial" w:cs="Arial"/>
      <w:color w:val="auto"/>
      <w:sz w:val="36"/>
    </w:rPr>
  </w:style>
  <w:style w:type="paragraph" w:styleId="Blue2">
    <w:name w:val="blue2"/>
    <w:basedOn w:val="Default1"/>
    <w:qFormat/>
    <w:pPr>
      <w:spacing w:lineRule="atLeast" w:line="200" w:before="0" w:after="0"/>
    </w:pPr>
    <w:rPr>
      <w:rFonts w:ascii="Arial" w:hAnsi="Arial" w:cs="Arial"/>
      <w:color w:val="auto"/>
      <w:sz w:val="36"/>
    </w:rPr>
  </w:style>
  <w:style w:type="paragraph" w:styleId="Blue3">
    <w:name w:val="blue3"/>
    <w:basedOn w:val="Default1"/>
    <w:qFormat/>
    <w:pPr>
      <w:spacing w:lineRule="atLeast" w:line="200" w:before="0" w:after="0"/>
    </w:pPr>
    <w:rPr>
      <w:rFonts w:ascii="Arial" w:hAnsi="Arial" w:cs="Arial"/>
      <w:color w:val="auto"/>
      <w:sz w:val="36"/>
    </w:rPr>
  </w:style>
  <w:style w:type="paragraph" w:styleId="Sun1">
    <w:name w:val="sun1"/>
    <w:basedOn w:val="Default1"/>
    <w:qFormat/>
    <w:pPr>
      <w:spacing w:lineRule="atLeast" w:line="200" w:before="0" w:after="0"/>
    </w:pPr>
    <w:rPr>
      <w:rFonts w:ascii="Arial" w:hAnsi="Arial" w:cs="Arial"/>
      <w:color w:val="auto"/>
      <w:sz w:val="36"/>
    </w:rPr>
  </w:style>
  <w:style w:type="paragraph" w:styleId="Sun2">
    <w:name w:val="sun2"/>
    <w:basedOn w:val="Default1"/>
    <w:qFormat/>
    <w:pPr>
      <w:spacing w:lineRule="atLeast" w:line="200" w:before="0" w:after="0"/>
    </w:pPr>
    <w:rPr>
      <w:rFonts w:ascii="Arial" w:hAnsi="Arial" w:cs="Arial"/>
      <w:color w:val="auto"/>
      <w:sz w:val="36"/>
    </w:rPr>
  </w:style>
  <w:style w:type="paragraph" w:styleId="Sun3">
    <w:name w:val="sun3"/>
    <w:basedOn w:val="Default1"/>
    <w:qFormat/>
    <w:pPr>
      <w:spacing w:lineRule="atLeast" w:line="200" w:before="0" w:after="0"/>
    </w:pPr>
    <w:rPr>
      <w:rFonts w:ascii="Arial" w:hAnsi="Arial" w:cs="Arial"/>
      <w:color w:val="auto"/>
      <w:sz w:val="36"/>
    </w:rPr>
  </w:style>
  <w:style w:type="paragraph" w:styleId="Earth1">
    <w:name w:val="earth1"/>
    <w:basedOn w:val="Default1"/>
    <w:qFormat/>
    <w:pPr>
      <w:spacing w:lineRule="atLeast" w:line="200" w:before="0" w:after="0"/>
    </w:pPr>
    <w:rPr>
      <w:rFonts w:ascii="Arial" w:hAnsi="Arial" w:cs="Arial"/>
      <w:color w:val="auto"/>
      <w:sz w:val="36"/>
    </w:rPr>
  </w:style>
  <w:style w:type="paragraph" w:styleId="Earth2">
    <w:name w:val="earth2"/>
    <w:basedOn w:val="Default1"/>
    <w:qFormat/>
    <w:pPr>
      <w:spacing w:lineRule="atLeast" w:line="200" w:before="0" w:after="0"/>
    </w:pPr>
    <w:rPr>
      <w:rFonts w:ascii="Arial" w:hAnsi="Arial" w:cs="Arial"/>
      <w:color w:val="auto"/>
      <w:sz w:val="36"/>
    </w:rPr>
  </w:style>
  <w:style w:type="paragraph" w:styleId="Earth3">
    <w:name w:val="earth3"/>
    <w:basedOn w:val="Default1"/>
    <w:qFormat/>
    <w:pPr>
      <w:spacing w:lineRule="atLeast" w:line="200" w:before="0" w:after="0"/>
    </w:pPr>
    <w:rPr>
      <w:rFonts w:ascii="Arial" w:hAnsi="Arial" w:cs="Arial"/>
      <w:color w:val="auto"/>
      <w:sz w:val="36"/>
    </w:rPr>
  </w:style>
  <w:style w:type="paragraph" w:styleId="Green1">
    <w:name w:val="green1"/>
    <w:basedOn w:val="Default1"/>
    <w:qFormat/>
    <w:pPr>
      <w:spacing w:lineRule="atLeast" w:line="200" w:before="0" w:after="0"/>
    </w:pPr>
    <w:rPr>
      <w:rFonts w:ascii="Arial" w:hAnsi="Arial" w:cs="Arial"/>
      <w:color w:val="auto"/>
      <w:sz w:val="36"/>
    </w:rPr>
  </w:style>
  <w:style w:type="paragraph" w:styleId="Green2">
    <w:name w:val="green2"/>
    <w:basedOn w:val="Default1"/>
    <w:qFormat/>
    <w:pPr>
      <w:spacing w:lineRule="atLeast" w:line="200" w:before="0" w:after="0"/>
    </w:pPr>
    <w:rPr>
      <w:rFonts w:ascii="Arial" w:hAnsi="Arial" w:cs="Arial"/>
      <w:color w:val="auto"/>
      <w:sz w:val="36"/>
    </w:rPr>
  </w:style>
  <w:style w:type="paragraph" w:styleId="Green3">
    <w:name w:val="green3"/>
    <w:basedOn w:val="Default1"/>
    <w:qFormat/>
    <w:pPr>
      <w:spacing w:lineRule="atLeast" w:line="200" w:before="0" w:after="0"/>
    </w:pPr>
    <w:rPr>
      <w:rFonts w:ascii="Arial" w:hAnsi="Arial" w:cs="Arial"/>
      <w:color w:val="auto"/>
      <w:sz w:val="36"/>
    </w:rPr>
  </w:style>
  <w:style w:type="paragraph" w:styleId="Seetang1">
    <w:name w:val="seetang1"/>
    <w:basedOn w:val="Default1"/>
    <w:qFormat/>
    <w:pPr>
      <w:spacing w:lineRule="atLeast" w:line="200" w:before="0" w:after="0"/>
    </w:pPr>
    <w:rPr>
      <w:rFonts w:ascii="Arial" w:hAnsi="Arial" w:cs="Arial"/>
      <w:color w:val="auto"/>
      <w:sz w:val="36"/>
    </w:rPr>
  </w:style>
  <w:style w:type="paragraph" w:styleId="Seetang2">
    <w:name w:val="seetang2"/>
    <w:basedOn w:val="Default1"/>
    <w:qFormat/>
    <w:pPr>
      <w:spacing w:lineRule="atLeast" w:line="200" w:before="0" w:after="0"/>
    </w:pPr>
    <w:rPr>
      <w:rFonts w:ascii="Arial" w:hAnsi="Arial" w:cs="Arial"/>
      <w:color w:val="auto"/>
      <w:sz w:val="36"/>
    </w:rPr>
  </w:style>
  <w:style w:type="paragraph" w:styleId="Seetang3">
    <w:name w:val="seetang3"/>
    <w:basedOn w:val="Default1"/>
    <w:qFormat/>
    <w:pPr>
      <w:spacing w:lineRule="atLeast" w:line="200" w:before="0" w:after="0"/>
    </w:pPr>
    <w:rPr>
      <w:rFonts w:ascii="Arial" w:hAnsi="Arial" w:cs="Arial"/>
      <w:color w:val="auto"/>
      <w:sz w:val="36"/>
    </w:rPr>
  </w:style>
  <w:style w:type="paragraph" w:styleId="Lightblue1">
    <w:name w:val="lightblue1"/>
    <w:basedOn w:val="Default1"/>
    <w:qFormat/>
    <w:pPr>
      <w:spacing w:lineRule="atLeast" w:line="200" w:before="0" w:after="0"/>
    </w:pPr>
    <w:rPr>
      <w:rFonts w:ascii="Arial" w:hAnsi="Arial" w:cs="Arial"/>
      <w:color w:val="auto"/>
      <w:sz w:val="36"/>
    </w:rPr>
  </w:style>
  <w:style w:type="paragraph" w:styleId="Lightblue2">
    <w:name w:val="lightblue2"/>
    <w:basedOn w:val="Default1"/>
    <w:qFormat/>
    <w:pPr>
      <w:spacing w:lineRule="atLeast" w:line="200" w:before="0" w:after="0"/>
    </w:pPr>
    <w:rPr>
      <w:rFonts w:ascii="Arial" w:hAnsi="Arial" w:cs="Arial"/>
      <w:color w:val="auto"/>
      <w:sz w:val="36"/>
    </w:rPr>
  </w:style>
  <w:style w:type="paragraph" w:styleId="Lightblue3">
    <w:name w:val="lightblue3"/>
    <w:basedOn w:val="Default1"/>
    <w:qFormat/>
    <w:pPr>
      <w:spacing w:lineRule="atLeast" w:line="200" w:before="0" w:after="0"/>
    </w:pPr>
    <w:rPr>
      <w:rFonts w:ascii="Arial" w:hAnsi="Arial" w:cs="Arial"/>
      <w:color w:val="auto"/>
      <w:sz w:val="36"/>
    </w:rPr>
  </w:style>
  <w:style w:type="paragraph" w:styleId="Yellow1">
    <w:name w:val="yellow1"/>
    <w:basedOn w:val="Default1"/>
    <w:qFormat/>
    <w:pPr>
      <w:spacing w:lineRule="atLeast" w:line="200" w:before="0" w:after="0"/>
    </w:pPr>
    <w:rPr>
      <w:rFonts w:ascii="Arial" w:hAnsi="Arial" w:cs="Arial"/>
      <w:color w:val="auto"/>
      <w:sz w:val="36"/>
    </w:rPr>
  </w:style>
  <w:style w:type="paragraph" w:styleId="Yellow2">
    <w:name w:val="yellow2"/>
    <w:basedOn w:val="Default1"/>
    <w:qFormat/>
    <w:pPr>
      <w:spacing w:lineRule="atLeast" w:line="200" w:before="0" w:after="0"/>
    </w:pPr>
    <w:rPr>
      <w:rFonts w:ascii="Arial" w:hAnsi="Arial" w:cs="Arial"/>
      <w:color w:val="auto"/>
      <w:sz w:val="36"/>
    </w:rPr>
  </w:style>
  <w:style w:type="paragraph" w:styleId="Yellow3">
    <w:name w:val="yellow3"/>
    <w:basedOn w:val="Default1"/>
    <w:qFormat/>
    <w:pPr>
      <w:spacing w:lineRule="atLeast" w:line="200" w:before="0" w:after="0"/>
    </w:pPr>
    <w:rPr>
      <w:rFonts w:ascii="Arial" w:hAnsi="Arial" w:cs="Arial"/>
      <w:color w:val="auto"/>
      <w:sz w:val="36"/>
    </w:rPr>
  </w:style>
  <w:style w:type="paragraph" w:styleId="Backgroundobjects">
    <w:name w:val="Background object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0" w:after="0"/>
      <w:jc w:val="left"/>
    </w:pPr>
    <w:rPr>
      <w:rFonts w:ascii="ＭＳ Ｐゴシック" w:hAnsi="ＭＳ Ｐゴシック" w:eastAsia="Tahoma" w:cs="Arial Black"/>
      <w:b w:val="false"/>
      <w:i w:val="false"/>
      <w:strike w:val="false"/>
      <w:dstrike w:val="false"/>
      <w:shadow w:val="false"/>
      <w:color w:val="000000"/>
      <w:kern w:val="2"/>
      <w:sz w:val="46"/>
      <w:szCs w:val="24"/>
      <w:u w:val="none"/>
      <w:lang w:val="en-US" w:eastAsia="zh-CN" w:bidi="hi-IN"/>
    </w:rPr>
  </w:style>
  <w:style w:type="paragraph" w:styleId="Background">
    <w:name w:val="Backgro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Notes">
    <w:name w:val="Note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Outline2">
    <w:name w:val="Outline 2"/>
    <w:basedOn w:val="Outline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sz w:val="46"/>
      <w:u w:val="none"/>
      <w:em w:val="none"/>
    </w:rPr>
  </w:style>
  <w:style w:type="paragraph" w:styleId="Outline3">
    <w:name w:val="Outline 3"/>
    <w:basedOn w:val="Outline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sz w:val="36"/>
      <w:u w:val="none"/>
      <w:em w:val="none"/>
    </w:rPr>
  </w:style>
  <w:style w:type="paragraph" w:styleId="Outline4">
    <w:name w:val="Outline 4"/>
    <w:basedOn w:val="Outline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5">
    <w:name w:val="Outline 5"/>
    <w:basedOn w:val="Outline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6">
    <w:name w:val="Outline 6"/>
    <w:basedOn w:val="Outline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7">
    <w:name w:val="Outline 7"/>
    <w:basedOn w:val="Outline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8">
    <w:name w:val="Outline 8"/>
    <w:basedOn w:val="Outline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Outline9">
    <w:name w:val="Outline 9"/>
    <w:basedOn w:val="Outline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sz w:val="28"/>
      <w:u w:val="none"/>
      <w:em w:val="none"/>
    </w:rPr>
  </w:style>
  <w:style w:type="paragraph" w:styleId="Title1LTGliederung1">
    <w:name w:val="Title1~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Gliederung2">
    <w:name w:val="Title1~LT~Gliederung 2"/>
    <w:basedOn w:val="Title1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1LTGliederung3">
    <w:name w:val="Title1~LT~Gliederung 3"/>
    <w:basedOn w:val="Title1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1LTGliederung4">
    <w:name w:val="Title1~LT~Gliederung 4"/>
    <w:basedOn w:val="Title1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5">
    <w:name w:val="Title1~LT~Gliederung 5"/>
    <w:basedOn w:val="Title1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6">
    <w:name w:val="Title1~LT~Gliederung 6"/>
    <w:basedOn w:val="Title1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7">
    <w:name w:val="Title1~LT~Gliederung 7"/>
    <w:basedOn w:val="Title1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8">
    <w:name w:val="Title1~LT~Gliederung 8"/>
    <w:basedOn w:val="Title1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Gliederung9">
    <w:name w:val="Title1~LT~Gliederung 9"/>
    <w:basedOn w:val="Title1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1LTTitel">
    <w:name w:val="Title1~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1LTUntertitel">
    <w:name w:val="Title1~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1LTNotizen">
    <w:name w:val="Title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suppressAutoHyphens w:val="true"/>
      <w:overflowPunct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1LTHintergrund">
    <w:name w:val="Title1~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Title2LTGliederung1">
    <w:name w:val="Title2~LT~Gliederung 1"/>
    <w:qFormat/>
    <w:pPr>
      <w:widowControl/>
      <w:tabs>
        <w:tab w:val="clear" w:pos="720"/>
        <w:tab w:val="left" w:pos="694" w:leader="none"/>
        <w:tab w:val="left" w:pos="1805" w:leader="none"/>
        <w:tab w:val="left" w:pos="2915" w:leader="none"/>
        <w:tab w:val="left" w:pos="4025" w:leader="none"/>
        <w:tab w:val="left" w:pos="5135" w:leader="none"/>
        <w:tab w:val="left" w:pos="6245" w:leader="none"/>
        <w:tab w:val="left" w:pos="7355" w:leader="none"/>
        <w:tab w:val="left" w:pos="8465" w:leader="none"/>
        <w:tab w:val="left" w:pos="9575" w:leader="none"/>
        <w:tab w:val="left" w:pos="10685" w:leader="none"/>
        <w:tab w:val="left" w:pos="11795" w:leader="none"/>
        <w:tab w:val="left" w:pos="12904" w:leader="none"/>
        <w:tab w:val="left" w:pos="14014" w:leader="none"/>
        <w:tab w:val="left" w:pos="15125" w:leader="none"/>
        <w:tab w:val="left" w:pos="16235" w:leader="none"/>
      </w:tabs>
      <w:suppressAutoHyphens w:val="true"/>
      <w:overflowPunct w:val="true"/>
      <w:bidi w:val="0"/>
      <w:spacing w:lineRule="auto" w:line="240" w:before="115" w:after="0"/>
      <w:jc w:val="left"/>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Gliederung2">
    <w:name w:val="Title2~LT~Gliederung 2"/>
    <w:basedOn w:val="Title2LTGliederung1"/>
    <w:qFormat/>
    <w:pPr>
      <w:tabs>
        <w:tab w:val="clear" w:pos="694"/>
        <w:tab w:val="clear" w:pos="1805"/>
        <w:tab w:val="clear" w:pos="2915"/>
        <w:tab w:val="clear" w:pos="4025"/>
        <w:tab w:val="clear" w:pos="5135"/>
        <w:tab w:val="clear" w:pos="6245"/>
        <w:tab w:val="clear" w:pos="7355"/>
        <w:tab w:val="clear" w:pos="8465"/>
        <w:tab w:val="clear" w:pos="9575"/>
        <w:tab w:val="clear" w:pos="10685"/>
        <w:tab w:val="clear" w:pos="11795"/>
        <w:tab w:val="clear" w:pos="12904"/>
        <w:tab w:val="clear" w:pos="14014"/>
        <w:tab w:val="clear" w:pos="15125"/>
        <w:tab w:val="clear" w:pos="16235"/>
        <w:tab w:val="left" w:pos="212" w:leader="none"/>
        <w:tab w:val="left" w:pos="1322" w:leader="none"/>
        <w:tab w:val="left" w:pos="2432" w:leader="none"/>
        <w:tab w:val="left" w:pos="3542" w:leader="none"/>
        <w:tab w:val="left" w:pos="4652" w:leader="none"/>
        <w:tab w:val="left" w:pos="5762" w:leader="none"/>
        <w:tab w:val="left" w:pos="6872" w:leader="none"/>
        <w:tab w:val="left" w:pos="7982" w:leader="none"/>
        <w:tab w:val="left" w:pos="9092" w:leader="none"/>
        <w:tab w:val="left" w:pos="10202" w:leader="none"/>
        <w:tab w:val="left" w:pos="11312" w:leader="none"/>
        <w:tab w:val="left" w:pos="12422" w:leader="none"/>
        <w:tab w:val="left" w:pos="13532" w:leader="none"/>
        <w:tab w:val="left" w:pos="14642" w:leader="none"/>
        <w:tab w:val="left" w:pos="15752" w:leader="none"/>
      </w:tabs>
      <w:bidi w:val="0"/>
      <w:spacing w:lineRule="auto" w:line="240" w:before="115" w:after="0"/>
      <w:jc w:val="left"/>
    </w:pPr>
    <w:rPr>
      <w:rFonts w:ascii="ＭＳ Ｐゴシック" w:hAnsi="ＭＳ Ｐゴシック" w:cs="ＭＳ Ｐゴシック"/>
      <w:b w:val="false"/>
      <w:i w:val="false"/>
      <w:strike w:val="false"/>
      <w:dstrike w:val="false"/>
      <w:outline w:val="false"/>
      <w:shadow w:val="false"/>
      <w:color w:val="000000"/>
      <w:kern w:val="2"/>
      <w:sz w:val="46"/>
      <w:u w:val="none"/>
      <w:em w:val="none"/>
    </w:rPr>
  </w:style>
  <w:style w:type="paragraph" w:styleId="Title2LTGliederung3">
    <w:name w:val="Title2~LT~Gliederung 3"/>
    <w:basedOn w:val="Title2LTGliederung2"/>
    <w:qFormat/>
    <w:pPr>
      <w:tabs>
        <w:tab w:val="clear" w:pos="212"/>
        <w:tab w:val="clear" w:pos="1322"/>
        <w:tab w:val="clear" w:pos="2432"/>
        <w:tab w:val="clear" w:pos="3542"/>
        <w:tab w:val="clear" w:pos="4652"/>
        <w:tab w:val="clear" w:pos="5762"/>
        <w:tab w:val="clear" w:pos="6872"/>
        <w:tab w:val="clear" w:pos="7982"/>
        <w:tab w:val="clear" w:pos="9092"/>
        <w:tab w:val="clear" w:pos="10202"/>
        <w:tab w:val="clear" w:pos="11312"/>
        <w:tab w:val="clear" w:pos="12422"/>
        <w:tab w:val="clear" w:pos="13532"/>
        <w:tab w:val="clear" w:pos="14642"/>
        <w:tab w:val="clear" w:pos="15752"/>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 w:val="left" w:pos="15262" w:leader="none"/>
      </w:tabs>
      <w:bidi w:val="0"/>
      <w:spacing w:lineRule="auto" w:line="240" w:before="90" w:after="0"/>
      <w:jc w:val="left"/>
    </w:pPr>
    <w:rPr>
      <w:rFonts w:ascii="ＭＳ Ｐゴシック" w:hAnsi="ＭＳ Ｐゴシック" w:cs="ＭＳ Ｐゴシック"/>
      <w:b w:val="false"/>
      <w:i w:val="false"/>
      <w:strike w:val="false"/>
      <w:dstrike w:val="false"/>
      <w:outline w:val="false"/>
      <w:shadow w:val="false"/>
      <w:color w:val="000000"/>
      <w:kern w:val="2"/>
      <w:sz w:val="36"/>
      <w:u w:val="none"/>
      <w:em w:val="none"/>
    </w:rPr>
  </w:style>
  <w:style w:type="paragraph" w:styleId="Title2LTGliederung4">
    <w:name w:val="Title2~LT~Gliederung 4"/>
    <w:basedOn w:val="Title2LTGliederung3"/>
    <w:qFormat/>
    <w:pPr>
      <w:tabs>
        <w:tab w:val="clear" w:pos="832"/>
        <w:tab w:val="clear" w:pos="1942"/>
        <w:tab w:val="clear" w:pos="3052"/>
        <w:tab w:val="clear" w:pos="4162"/>
        <w:tab w:val="clear" w:pos="5272"/>
        <w:tab w:val="clear" w:pos="6382"/>
        <w:tab w:val="clear" w:pos="7492"/>
        <w:tab w:val="clear" w:pos="8602"/>
        <w:tab w:val="clear" w:pos="9712"/>
        <w:tab w:val="clear" w:pos="10822"/>
        <w:tab w:val="clear" w:pos="11932"/>
        <w:tab w:val="clear" w:pos="13042"/>
        <w:tab w:val="clear" w:pos="14152"/>
        <w:tab w:val="clear" w:pos="15262"/>
        <w:tab w:val="left" w:pos="279" w:leader="none"/>
        <w:tab w:val="left" w:pos="1390" w:leader="none"/>
        <w:tab w:val="left" w:pos="2500" w:leader="none"/>
        <w:tab w:val="left" w:pos="3610" w:leader="none"/>
        <w:tab w:val="left" w:pos="4720" w:leader="none"/>
        <w:tab w:val="left" w:pos="5830" w:leader="none"/>
        <w:tab w:val="left" w:pos="6940" w:leader="none"/>
        <w:tab w:val="left" w:pos="8050" w:leader="none"/>
        <w:tab w:val="left" w:pos="9160" w:leader="none"/>
        <w:tab w:val="left" w:pos="10270" w:leader="none"/>
        <w:tab w:val="left" w:pos="11380" w:leader="none"/>
        <w:tab w:val="left" w:pos="12489" w:leader="none"/>
        <w:tab w:val="left" w:pos="13599" w:leader="none"/>
        <w:tab w:val="left" w:pos="14710"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5">
    <w:name w:val="Title2~LT~Gliederung 5"/>
    <w:basedOn w:val="Title2LTGliederung4"/>
    <w:qFormat/>
    <w:pPr>
      <w:tabs>
        <w:tab w:val="clear" w:pos="279"/>
        <w:tab w:val="clear" w:pos="1390"/>
        <w:tab w:val="clear" w:pos="2500"/>
        <w:tab w:val="clear" w:pos="3610"/>
        <w:tab w:val="clear" w:pos="4720"/>
        <w:tab w:val="clear" w:pos="5830"/>
        <w:tab w:val="clear" w:pos="6940"/>
        <w:tab w:val="clear" w:pos="8050"/>
        <w:tab w:val="clear" w:pos="9160"/>
        <w:tab w:val="clear" w:pos="10270"/>
        <w:tab w:val="clear" w:pos="11380"/>
        <w:tab w:val="clear" w:pos="12489"/>
        <w:tab w:val="clear" w:pos="13599"/>
        <w:tab w:val="clear" w:pos="14710"/>
        <w:tab w:val="left" w:pos="832" w:leader="none"/>
        <w:tab w:val="left" w:pos="1942" w:leader="none"/>
        <w:tab w:val="left" w:pos="3052" w:leader="none"/>
        <w:tab w:val="left" w:pos="4162" w:leader="none"/>
        <w:tab w:val="left" w:pos="5272" w:leader="none"/>
        <w:tab w:val="left" w:pos="6382" w:leader="none"/>
        <w:tab w:val="left" w:pos="7492" w:leader="none"/>
        <w:tab w:val="left" w:pos="8602" w:leader="none"/>
        <w:tab w:val="left" w:pos="9712" w:leader="none"/>
        <w:tab w:val="left" w:pos="10822" w:leader="none"/>
        <w:tab w:val="left" w:pos="11932" w:leader="none"/>
        <w:tab w:val="left" w:pos="13042" w:leader="none"/>
        <w:tab w:val="left" w:pos="14152" w:leader="none"/>
      </w:tabs>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6">
    <w:name w:val="Title2~LT~Gliederung 6"/>
    <w:basedOn w:val="Title2LTGliederung5"/>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7">
    <w:name w:val="Title2~LT~Gliederung 7"/>
    <w:basedOn w:val="Title2LTGliederung6"/>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8">
    <w:name w:val="Title2~LT~Gliederung 8"/>
    <w:basedOn w:val="Title2LTGliederung7"/>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Gliederung9">
    <w:name w:val="Title2~LT~Gliederung 9"/>
    <w:basedOn w:val="Title2LTGliederung8"/>
    <w:qFormat/>
    <w:pPr>
      <w:bidi w:val="0"/>
      <w:spacing w:lineRule="auto" w:line="240" w:before="70" w:after="0"/>
      <w:jc w:val="left"/>
    </w:pPr>
    <w:rPr>
      <w:rFonts w:ascii="ＭＳ Ｐゴシック" w:hAnsi="ＭＳ Ｐゴシック" w:cs="ＭＳ Ｐゴシック"/>
      <w:b w:val="false"/>
      <w:i w:val="false"/>
      <w:strike w:val="false"/>
      <w:dstrike w:val="false"/>
      <w:outline w:val="false"/>
      <w:shadow w:val="false"/>
      <w:color w:val="000000"/>
      <w:kern w:val="2"/>
      <w:sz w:val="28"/>
      <w:u w:val="none"/>
      <w:em w:val="none"/>
    </w:rPr>
  </w:style>
  <w:style w:type="paragraph" w:styleId="Title2LTTitel">
    <w:name w:val="Title2~LT~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0" w:after="0"/>
      <w:jc w:val="center"/>
    </w:pPr>
    <w:rPr>
      <w:rFonts w:ascii="ＭＳ Ｐゴシック" w:hAnsi="ＭＳ Ｐゴシック" w:eastAsia="Tahoma" w:cs="Arial Black"/>
      <w:b w:val="false"/>
      <w:i w:val="false"/>
      <w:strike w:val="false"/>
      <w:dstrike w:val="false"/>
      <w:outline w:val="false"/>
      <w:shadow w:val="false"/>
      <w:color w:val="000000"/>
      <w:kern w:val="2"/>
      <w:sz w:val="132"/>
      <w:szCs w:val="24"/>
      <w:u w:val="none"/>
      <w:em w:val="none"/>
      <w:lang w:val="en-US" w:eastAsia="zh-CN" w:bidi="hi-IN"/>
    </w:rPr>
  </w:style>
  <w:style w:type="paragraph" w:styleId="Title2LTUntertitel">
    <w:name w:val="Title2~LT~Untertitel"/>
    <w:qFormat/>
    <w:pPr>
      <w:widowControl/>
      <w:tabs>
        <w:tab w:val="clear" w:pos="720"/>
        <w:tab w:val="left" w:pos="0" w:leader="none"/>
        <w:tab w:val="left" w:pos="1109" w:leader="none"/>
        <w:tab w:val="left" w:pos="2220" w:leader="none"/>
        <w:tab w:val="left" w:pos="3330" w:leader="none"/>
        <w:tab w:val="left" w:pos="4440" w:leader="none"/>
        <w:tab w:val="left" w:pos="5550" w:leader="none"/>
        <w:tab w:val="left" w:pos="6660" w:leader="none"/>
        <w:tab w:val="left" w:pos="7770" w:leader="none"/>
        <w:tab w:val="left" w:pos="8880" w:leader="none"/>
        <w:tab w:val="left" w:pos="9990" w:leader="none"/>
        <w:tab w:val="left" w:pos="11100" w:leader="none"/>
        <w:tab w:val="left" w:pos="12210" w:leader="none"/>
        <w:tab w:val="left" w:pos="13320" w:leader="none"/>
        <w:tab w:val="left" w:pos="14429" w:leader="none"/>
        <w:tab w:val="left" w:pos="15540" w:leader="none"/>
        <w:tab w:val="left" w:pos="16650" w:leader="none"/>
      </w:tabs>
      <w:suppressAutoHyphens w:val="true"/>
      <w:overflowPunct w:val="true"/>
      <w:bidi w:val="0"/>
      <w:spacing w:lineRule="auto" w:line="240" w:before="115" w:after="0"/>
      <w:jc w:val="center"/>
    </w:pPr>
    <w:rPr>
      <w:rFonts w:ascii="ＭＳ Ｐゴシック" w:hAnsi="ＭＳ Ｐゴシック" w:eastAsia="Tahoma" w:cs="Arial Black"/>
      <w:b w:val="false"/>
      <w:i w:val="false"/>
      <w:strike w:val="false"/>
      <w:dstrike w:val="false"/>
      <w:outline w:val="false"/>
      <w:shadow w:val="false"/>
      <w:color w:val="000000"/>
      <w:kern w:val="2"/>
      <w:sz w:val="46"/>
      <w:szCs w:val="24"/>
      <w:u w:val="none"/>
      <w:em w:val="none"/>
      <w:lang w:val="en-US" w:eastAsia="zh-CN" w:bidi="hi-IN"/>
    </w:rPr>
  </w:style>
  <w:style w:type="paragraph" w:styleId="Title2LTNotizen">
    <w:name w:val="Title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lineRule="auto" w:line="240" w:before="90" w:after="0"/>
      <w:jc w:val="left"/>
    </w:pPr>
    <w:rPr>
      <w:rFonts w:ascii="ＭＳ Ｐゴシック" w:hAnsi="ＭＳ Ｐゴシック" w:eastAsia="Tahoma" w:cs="Arial Black"/>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suppressAutoHyphens w:val="true"/>
      <w:overflowPunct w:val="true"/>
      <w:bidi w:val="0"/>
      <w:jc w:val="left"/>
    </w:pPr>
    <w:rPr>
      <w:rFonts w:ascii="Liberation Serif;Times New Roman" w:hAnsi="Liberation Serif;Times New Roman" w:eastAsia="Tahoma" w:cs="Arial Black"/>
      <w:color w:val="auto"/>
      <w:kern w:val="2"/>
      <w:sz w:val="24"/>
      <w:szCs w:val="24"/>
      <w:lang w:val="en-US" w:eastAsia="zh-CN" w:bidi="hi-IN"/>
    </w:rPr>
  </w:style>
  <w:style w:type="paragraph" w:styleId="Title2LTHintergrund">
    <w:name w:val="Title2~LT~Hintergrund"/>
    <w:qFormat/>
    <w:pPr>
      <w:widowControl/>
      <w:suppressAutoHyphens w:val="true"/>
      <w:overflowPunct w:val="true"/>
      <w:bidi w:val="0"/>
      <w:jc w:val="center"/>
    </w:pPr>
    <w:rPr>
      <w:rFonts w:ascii="Liberation Serif;Times New Roman" w:hAnsi="Liberation Serif;Times New Roman" w:eastAsia="Tahoma" w:cs="Arial Black"/>
      <w:color w:val="auto"/>
      <w:kern w:val="2"/>
      <w:sz w:val="24"/>
      <w:szCs w:val="24"/>
      <w:lang w:val="en-US" w:eastAsia="zh-CN" w:bidi="hi-IN"/>
    </w:rPr>
  </w:style>
  <w:style w:type="paragraph" w:styleId="PreformattedText">
    <w:name w:val="Preformatted Text"/>
    <w:basedOn w:val="Normal"/>
    <w:qFormat/>
    <w:pPr>
      <w:spacing w:before="0" w:after="0"/>
    </w:pPr>
    <w:rPr>
      <w:rFonts w:ascii="Liberation Mono;Courier New" w:hAnsi="Liberation Mono;Courier New" w:eastAsia="NSimSun" w:cs="Liberation Mono;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ietfjournal.org/autonomic-networking/" TargetMode="External"/><Relationship Id="rId6" Type="http://schemas.openxmlformats.org/officeDocument/2006/relationships/hyperlink" Target="https://docs.fcc.gov/public/attachments/DOC-367699A1.docx" TargetMode="External"/><Relationship Id="rId7" Type="http://schemas.openxmlformats.org/officeDocument/2006/relationships/hyperlink" Target="https://docs.fcc.gov/public/attachments/DOC-367699A1.docx" TargetMode="External"/><Relationship Id="rId8" Type="http://schemas.openxmlformats.org/officeDocument/2006/relationships/hyperlink" Target="https://datatracker.ietf.org/doc/html/draft-behringer-autonomic-network-framework-00" TargetMode="External"/><Relationship Id="rId9" Type="http://schemas.openxmlformats.org/officeDocument/2006/relationships/hyperlink" Target="https://datatracker.ietf.org/doc/html/draft-behringer-homenet-trust-bootstrap-0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TotalTime>
  <Application>LibreOffice/6.3.3.2$Windows_X86_64 LibreOffice_project/a64200df03143b798afd1ec74a12ab50359878ed</Application>
  <Pages>12</Pages>
  <Words>4558</Words>
  <Characters>25294</Characters>
  <CharactersWithSpaces>29770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2021-05-24T15:38:04Z</dcterms:created>
  <dc:creator>Brian E Carpenter</dc:creator>
  <dc:description/>
  <dc:language>en-US</dc:language>
  <cp:lastModifiedBy>Brian E Carpenter</cp:lastModifiedBy>
  <cp:lastPrinted>1995-11-21T17:41:00Z</cp:lastPrinted>
  <dcterms:modified xsi:type="dcterms:W3CDTF">2021-06-04T16:33:58Z</dcterms:modified>
  <cp:revision>79</cp:revision>
  <dc:subject/>
  <dc:title/>
</cp:coreProperties>
</file>
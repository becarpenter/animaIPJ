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rFonts w:ascii="Times New Roman" w:hAnsi="Times New Roman"/>
          <w:i/>
          <w:i/>
          <w:iCs/>
        </w:rPr>
      </w:pPr>
      <w:r>
        <w:rPr>
          <w:rFonts w:ascii="Times New Roman" w:hAnsi="Times New Roman"/>
          <w:i/>
          <w:iCs/>
        </w:rPr>
        <w:t>By the ANIMA author team</w:t>
      </w:r>
    </w:p>
    <w:p>
      <w:pPr>
        <w:pStyle w:val="Heading2"/>
        <w:numPr>
          <w:ilvl w:val="1"/>
          <w:numId w:val="4"/>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first documents to be discussed in the IETF and IRTF were posted 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This foundation now allows the industry to build IETF-standardized network solutions for an “Autonomic Networking Infrastructure” (ANI) into every network device.</w:t>
      </w:r>
    </w:p>
    <w:p>
      <w:pPr>
        <w:pStyle w:val="TextBody"/>
        <w:rPr/>
      </w:pPr>
      <w:r>
        <w:rPr>
          <w:rFonts w:ascii="Times New Roman" w:hAnsi="Times New Roman"/>
          <w:sz w:val="24"/>
          <w:szCs w:val="24"/>
        </w:rPr>
        <w:t xml:space="preserve">This article starts with an overview of the reasoning behind autonomic networking and a description of an early usage scenario. It then gives an overview of the newly published specifications and how they will interwork with existing network management, before concluding with </w:t>
      </w:r>
      <w:r>
        <w:rPr>
          <w:rFonts w:eastAsia="NSimSun" w:cs="Arial" w:ascii="Times New Roman" w:hAnsi="Times New Roman"/>
          <w:color w:val="auto"/>
          <w:kern w:val="2"/>
          <w:sz w:val="24"/>
          <w:szCs w:val="24"/>
          <w:lang w:val="en-US" w:eastAsia="zh-CN" w:bidi="hi-IN"/>
        </w:rPr>
        <w:t>several</w:t>
      </w:r>
      <w:r>
        <w:rPr>
          <w:rFonts w:ascii="Times New Roman" w:hAnsi="Times New Roman"/>
          <w:sz w:val="24"/>
          <w:szCs w:val="24"/>
        </w:rPr>
        <w:t xml:space="preserve"> specific use cases.</w:t>
      </w:r>
    </w:p>
    <w:p>
      <w:pPr>
        <w:pStyle w:val="TextBody"/>
        <w:rPr/>
      </w:pPr>
      <w:r>
        <w:rPr>
          <w:rFonts w:ascii="Times New Roman" w:hAnsi="Times New Roman"/>
          <w:sz w:val="24"/>
          <w:szCs w:val="24"/>
        </w:rPr>
        <w:t xml:space="preserve">One way to sum up autonomic networking is “plug and play” for professional networks. This can mean “plug and play for the ISP” or “for the enterprise” or “for industrial networks”. This is a significant step forward from the well known idea of plug and play for home networks, which the IETF addresses in the HOMENET </w:t>
      </w:r>
      <w:r>
        <w:rPr>
          <w:rFonts w:eastAsia="NSimSun" w:cs="Arial" w:ascii="Times New Roman" w:hAnsi="Times New Roman"/>
          <w:color w:val="auto"/>
          <w:kern w:val="2"/>
          <w:sz w:val="24"/>
          <w:szCs w:val="24"/>
          <w:lang w:val="en-US" w:eastAsia="zh-CN" w:bidi="hi-IN"/>
        </w:rPr>
        <w:t>working group</w:t>
      </w:r>
      <w:r>
        <w:rPr>
          <w:rFonts w:ascii="Times New Roman" w:hAnsi="Times New Roman"/>
          <w:sz w:val="24"/>
          <w:szCs w:val="24"/>
        </w:rPr>
        <w:t>.</w:t>
      </w:r>
    </w:p>
    <w:p>
      <w:pPr>
        <w:pStyle w:val="TextBody"/>
        <w:rPr/>
      </w:pPr>
      <w:r>
        <w:rPr>
          <w:rFonts w:ascii="Times New Roman" w:hAnsi="Times New Roman"/>
          <w:sz w:val="24"/>
          <w:szCs w:val="24"/>
        </w:rPr>
        <w:t xml:space="preserve">The term “autonomic computing” was coined </w:t>
      </w:r>
      <w:r>
        <w:rPr>
          <w:rFonts w:eastAsia="NSimSun" w:cs="Arial" w:ascii="Times New Roman" w:hAnsi="Times New Roman"/>
          <w:color w:val="auto"/>
          <w:kern w:val="2"/>
          <w:sz w:val="24"/>
          <w:szCs w:val="24"/>
          <w:lang w:val="en-US" w:eastAsia="zh-CN" w:bidi="hi-IN"/>
        </w:rPr>
        <w:t>in 2001</w:t>
      </w:r>
      <w:r>
        <w:rPr>
          <w:rFonts w:ascii="Times New Roman" w:hAnsi="Times New Roman"/>
          <w:sz w:val="24"/>
          <w:szCs w:val="24"/>
        </w:rPr>
        <w:t xml:space="preserve"> by IBM. </w:t>
      </w:r>
      <w:r>
        <w:rPr>
          <w:rFonts w:ascii="Times New Roman" w:hAnsi="Times New Roman"/>
          <w:i w:val="false"/>
          <w:iCs w:val="false"/>
          <w:sz w:val="24"/>
          <w:szCs w:val="24"/>
        </w:rPr>
        <w:t xml:space="preserve">The autonomic nervous system acts largely unconsciously and regulates bodily functions such as heart rate. Autonomic computing was defined by IBM as </w:t>
      </w:r>
      <w:r>
        <w:rPr>
          <w:rFonts w:ascii="Times New Roman" w:hAnsi="Times New Roman"/>
          <w:i/>
          <w:iCs/>
          <w:sz w:val="24"/>
          <w:szCs w:val="24"/>
        </w:rPr>
        <w:t>“</w:t>
      </w:r>
      <w:r>
        <w:rPr>
          <w:rFonts w:ascii="Times New Roman" w:hAnsi="Times New Roman"/>
          <w:i w:val="false"/>
          <w:iCs w:val="false"/>
          <w:sz w:val="24"/>
          <w:szCs w:val="24"/>
        </w:rPr>
        <w:t>self-managing distributed computing resources, adapting to unpredictable changes while hiding intrinsic complexity from operators and users.” This</w:t>
      </w:r>
      <w:r>
        <w:rPr>
          <w:rFonts w:ascii="Times New Roman" w:hAnsi="Times New Roman"/>
          <w:sz w:val="24"/>
          <w:szCs w:val="24"/>
        </w:rPr>
        <w:t xml:space="preserve">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xml:space="preserve">). Autonomic networking puts operational intelligence into algorithms at the node level, to minimize dependency on human administrators and central management.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nodes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w:t>
      </w:r>
      <w:r>
        <w:rPr>
          <w:rFonts w:eastAsia="NSimSun" w:cs="Arial" w:ascii="Times New Roman" w:hAnsi="Times New Roman"/>
          <w:color w:val="auto"/>
          <w:kern w:val="2"/>
          <w:sz w:val="24"/>
          <w:szCs w:val="24"/>
          <w:lang w:val="en-US" w:eastAsia="zh-CN" w:bidi="hi-IN"/>
        </w:rPr>
        <w:t>obscure</w:t>
      </w:r>
      <w:r>
        <w:rPr>
          <w:rFonts w:ascii="Times New Roman" w:hAnsi="Times New Roman"/>
          <w:sz w:val="24"/>
          <w:szCs w:val="24"/>
        </w:rPr>
        <w:t xml:space="preserve"> parameters and policies. A whole industry and research discipline for network Operations Administration and Management (OAM) evolved to define architectures consisting of ever more complex layers between the </w:t>
      </w:r>
      <w:r>
        <w:rPr>
          <w:rFonts w:eastAsia="NSimSun" w:cs="Arial" w:ascii="Times New Roman" w:hAnsi="Times New Roman"/>
          <w:color w:val="auto"/>
          <w:kern w:val="2"/>
          <w:sz w:val="24"/>
          <w:szCs w:val="24"/>
          <w:lang w:val="en-US" w:eastAsia="zh-CN" w:bidi="hi-IN"/>
        </w:rPr>
        <w:t>human</w:t>
      </w:r>
      <w:r>
        <w:rPr>
          <w:rFonts w:ascii="Times New Roman" w:hAnsi="Times New Roman"/>
          <w:sz w:val="24"/>
          <w:szCs w:val="24"/>
        </w:rPr>
        <w:t xml:space="preserve"> intent for the service level objectives of the network (and by implication its protocols) and all the detailed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Although a great improvement on older methods, these solutions are still 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These issues largely arise</w:t>
      </w:r>
      <w:r>
        <w:rPr>
          <w:rFonts w:ascii="Times New Roman" w:hAnsi="Times New Roman"/>
          <w:sz w:val="24"/>
          <w:szCs w:val="24"/>
        </w:rPr>
        <w:t xml:space="preserve"> because of the lack of the automation inside switches and routers that autonomic networking aims to enable.</w:t>
      </w:r>
    </w:p>
    <w:p>
      <w:pPr>
        <w:pStyle w:val="TextBody"/>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In the metaphor of a network being a car, Figure 1 shows how today’s networks are driven, and how ANIMA would like them to be.</w:t>
      </w:r>
    </w:p>
    <w:p>
      <w:pPr>
        <w:pStyle w:val="TextBody"/>
        <w:rPr>
          <w:rFonts w:ascii="Times New Roman" w:hAnsi="Times New Roman"/>
          <w:color w:val="000000"/>
          <w:sz w:val="24"/>
          <w:szCs w:val="24"/>
          <w:del w:id="0" w:author="Brian E Carpenter" w:date="2021-06-10T11:09:35Z"/>
        </w:rPr>
      </w:pPr>
      <w:r>
        <w:rPr>
          <w:rFonts w:ascii="Times New Roman" w:hAnsi="Times New Roman"/>
          <w:color w:val="000000"/>
          <w:sz w:val="24"/>
          <w:szCs w:val="24"/>
        </w:rPr>
        <w:drawing>
          <wp:inline distT="0" distB="0" distL="0" distR="0">
            <wp:extent cx="6332220" cy="356933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inline>
        </w:drawing>
      </w:r>
    </w:p>
    <w:p>
      <w:pPr>
        <w:pStyle w:val="TextBody"/>
        <w:rPr>
          <w:rFonts w:ascii="Times New Roman" w:hAnsi="Times New Roman"/>
          <w:color w:val="000000"/>
          <w:sz w:val="24"/>
          <w:szCs w:val="24"/>
        </w:rPr>
      </w:pPr>
      <w:r>
        <w:rPr>
          <w:rFonts w:ascii="Times New Roman" w:hAnsi="Times New Roman"/>
          <w:color w:val="000000"/>
          <w:sz w:val="24"/>
          <w:szCs w:val="24"/>
        </w:rPr>
        <w:t>Figure 1: The automobile metaphor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long-term vision for </w:t>
      </w:r>
      <w:r>
        <w:rPr>
          <w:rFonts w:eastAsia="NSimSun" w:cs="Arial" w:ascii="Times New Roman" w:hAnsi="Times New Roman"/>
          <w:color w:val="auto"/>
          <w:kern w:val="2"/>
          <w:sz w:val="24"/>
          <w:szCs w:val="24"/>
          <w:lang w:val="en-US" w:eastAsia="zh-CN" w:bidi="hi-IN"/>
        </w:rPr>
        <w:t>autonomic networking</w:t>
      </w:r>
      <w:r>
        <w:rPr>
          <w:rFonts w:ascii="Times New Roman" w:hAnsi="Times New Roman"/>
          <w:sz w:val="24"/>
          <w:szCs w:val="24"/>
        </w:rPr>
        <w:t xml:space="preserve">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w:t>
      </w:r>
      <w:r>
        <w:rPr>
          <w:rFonts w:ascii="Times New Roman" w:hAnsi="Times New Roman"/>
          <w:sz w:val="24"/>
          <w:szCs w:val="24"/>
        </w:rPr>
        <w:t xml:space="preserve"> newly published standards.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utonomic networking infrastructure defined in the recent ANIMA RFCs is intended to provide 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3"/>
        </w:numPr>
        <w:rPr>
          <w:rFonts w:ascii="Liberation Sans" w:hAnsi="Liberation Sans"/>
        </w:rPr>
      </w:pPr>
      <w:r>
        <w:rPr>
          <w:rFonts w:ascii="Liberation Sans" w:hAnsi="Liberation Sans"/>
        </w:rPr>
        <w:t>What can the Autonomic Networking Infrastructure do for You?</w:t>
      </w:r>
    </w:p>
    <w:p>
      <w:pPr>
        <w:pStyle w:val="TextBody"/>
        <w:rPr/>
      </w:pPr>
      <w:r>
        <w:rPr>
          <w:rFonts w:ascii="Times New Roman" w:hAnsi="Times New Roman"/>
          <w:sz w:val="24"/>
          <w:szCs w:val="24"/>
        </w:rPr>
        <w:t xml:space="preserve">Instead of jumping directly into explanation of how the ANI works, </w:t>
      </w:r>
      <w:r>
        <w:rPr>
          <w:rFonts w:eastAsia="NSimSun" w:cs="Arial" w:ascii="Times New Roman" w:hAnsi="Times New Roman"/>
          <w:color w:val="auto"/>
          <w:kern w:val="2"/>
          <w:sz w:val="24"/>
          <w:szCs w:val="24"/>
          <w:lang w:val="en-US" w:eastAsia="zh-CN" w:bidi="hi-IN"/>
        </w:rPr>
        <w:t>we</w:t>
      </w:r>
      <w:r>
        <w:rPr>
          <w:rFonts w:ascii="Times New Roman" w:hAnsi="Times New Roman"/>
          <w:sz w:val="24"/>
          <w:szCs w:val="24"/>
        </w:rPr>
        <w:t xml:space="preserve"> first give a simple example of what the operator experience of a simple </w:t>
      </w:r>
      <w:r>
        <w:rPr>
          <w:rFonts w:eastAsia="NSimSun" w:cs="Arial" w:ascii="Times New Roman" w:hAnsi="Times New Roman"/>
          <w:color w:val="auto"/>
          <w:kern w:val="2"/>
          <w:sz w:val="24"/>
          <w:szCs w:val="24"/>
          <w:lang w:val="en-US" w:eastAsia="zh-CN" w:bidi="hi-IN"/>
        </w:rPr>
        <w:t>autonomic</w:t>
      </w:r>
      <w:r>
        <w:rPr>
          <w:rFonts w:ascii="Times New Roman" w:hAnsi="Times New Roman"/>
          <w:sz w:val="24"/>
          <w:szCs w:val="24"/>
        </w:rPr>
        <w:t xml:space="preserve">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w:t>
      </w:r>
      <w:r>
        <w:rPr>
          <w:rFonts w:eastAsia="NSimSun" w:cs="Arial" w:ascii="Times New Roman" w:hAnsi="Times New Roman"/>
          <w:color w:val="auto"/>
          <w:kern w:val="2"/>
          <w:sz w:val="24"/>
          <w:szCs w:val="24"/>
          <w:lang w:val="en-US" w:eastAsia="zh-CN" w:bidi="hi-IN"/>
        </w:rPr>
        <w:t xml:space="preserve">such as </w:t>
      </w:r>
      <w:r>
        <w:rPr>
          <w:rFonts w:ascii="Times New Roman" w:hAnsi="Times New Roman"/>
          <w:sz w:val="24"/>
          <w:szCs w:val="24"/>
        </w:rPr>
        <w:t xml:space="preserve">routers and switches, namely those in the box labeled (2).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hese devices may be scattered across different physical locations, such as different offices or buildings. The actual reception of the new, factory fresh equipment, unpacking and physical attachment to pre-existing links may be performed in different locations by personnel who only need to know how to connect power and network cables accurately. </w:t>
      </w:r>
    </w:p>
    <w:p>
      <w:pPr>
        <w:pStyle w:val="TextBody"/>
        <w:rPr/>
      </w:pPr>
      <w:r>
        <w:rPr>
          <w:rFonts w:ascii="Times New Roman" w:hAnsi="Times New Roman"/>
          <w:sz w:val="24"/>
          <w:szCs w:val="24"/>
        </w:rPr>
        <w:t>In contrast, with</w:t>
      </w:r>
      <w:r>
        <w:rPr>
          <w:rFonts w:eastAsia="NSimSun" w:cs="Arial" w:ascii="Times New Roman" w:hAnsi="Times New Roman"/>
          <w:color w:val="auto"/>
          <w:kern w:val="2"/>
          <w:sz w:val="24"/>
          <w:szCs w:val="24"/>
          <w:lang w:val="en-US" w:eastAsia="zh-CN" w:bidi="hi-IN"/>
        </w:rPr>
        <w:t xml:space="preserve">out </w:t>
      </w:r>
      <w:r>
        <w:rPr>
          <w:rFonts w:ascii="Times New Roman" w:hAnsi="Times New Roman"/>
          <w:sz w:val="24"/>
          <w:szCs w:val="24"/>
        </w:rPr>
        <w:t xml:space="preserve">autonomic solutions, this is a very complex, insecure and error-prone process, and the description of all the challenges experienced would be much longer than this article. They may be as simple as connecting a new device into a wrong </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thernet port, whereas any port would work for autonomic bootstrap. Often, an operator must ask the local installer to repeatedly power-cycle a device to activate a new or fixed configuration, which will be automatic in the ANI. In the worst case, the operator must ask the local installer to perform complex actions such as connecting a laptop to the device and configuring obscure and badly documented features. This can result in bizarre telephone interactions such as the operator asking the installer “Please take a photo of that screen and message it to me.”</w:t>
      </w:r>
    </w:p>
    <w:p>
      <w:pPr>
        <w:pStyle w:val="TextBody"/>
        <w:rPr>
          <w:rFonts w:ascii="Times New Roman" w:hAnsi="Times New Roman"/>
          <w:sz w:val="24"/>
          <w:szCs w:val="24"/>
        </w:rPr>
      </w:pPr>
      <w:r>
        <w:rPr>
          <w:rFonts w:ascii="Times New Roman" w:hAnsi="Times New Roman"/>
          <w:sz w:val="24"/>
          <w:szCs w:val="24"/>
        </w:rPr>
        <w:t>To avoid this, many device installations nowadays are done by staging. The device is first shipped to a central location where it is pre-configured and secured by expert operators on a trusted network, and then it is re-shipped again to the final deployment location. This is more secure and more predictable, but it is a lot more expensive and slower. Eliminating the need for staging is hence one of the main advantages of the autonomic bootstrap process.</w:t>
      </w:r>
    </w:p>
    <w:p>
      <w:pPr>
        <w:pStyle w:val="TextBody"/>
        <w:rPr/>
      </w:pPr>
      <w:r>
        <w:rPr>
          <w:rFonts w:ascii="Times New Roman" w:hAnsi="Times New Roman"/>
          <w:sz w:val="24"/>
          <w:szCs w:val="24"/>
        </w:rPr>
        <w:t xml:space="preserve">With the ANI, the operator only sets up a seed router, called the ANI registrar, for example in a Network Operations Center (NOC).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he rest is fully automatic and secure, with local installation of new equipment by less expert personnel (“plug in power cable, plug data cable into any free Ethernet port”). Th</w:t>
      </w:r>
      <w:r>
        <w:rPr>
          <w:rFonts w:eastAsia="NSimSun" w:cs="Arial" w:ascii="Times New Roman" w:hAnsi="Times New Roman"/>
          <w:color w:val="auto"/>
          <w:kern w:val="2"/>
          <w:sz w:val="24"/>
          <w:szCs w:val="24"/>
          <w:lang w:val="en-US" w:eastAsia="zh-CN" w:bidi="hi-IN"/>
        </w:rPr>
        <w:t>e</w:t>
      </w:r>
      <w:r>
        <w:rPr>
          <w:rFonts w:ascii="Times New Roman" w:hAnsi="Times New Roman"/>
          <w:sz w:val="24"/>
          <w:szCs w:val="24"/>
        </w:rPr>
        <w:t xml:space="preserve"> NOC setup consists of only three simple steps:</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labeled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numPr>
          <w:ilvl w:val="0"/>
          <w:numId w:val="6"/>
        </w:numPr>
        <w:rPr/>
      </w:pPr>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 xml:space="preserve">egister the certificate of the registrar with the Manufacturer Authorized Signing Authority (MASA) services of the vendors whose routers and switches are being used in the new network (we will soon </w:t>
      </w:r>
      <w:r>
        <w:rPr>
          <w:rFonts w:eastAsia="NSimSun" w:cs="Arial" w:ascii="Times New Roman" w:hAnsi="Times New Roman"/>
          <w:color w:val="auto"/>
          <w:kern w:val="2"/>
          <w:sz w:val="24"/>
          <w:szCs w:val="24"/>
          <w:lang w:val="en-US" w:eastAsia="zh-CN" w:bidi="hi-IN"/>
        </w:rPr>
        <w:t>describe</w:t>
      </w:r>
      <w:r>
        <w:rPr>
          <w:rFonts w:ascii="Times New Roman" w:hAnsi="Times New Roman"/>
          <w:sz w:val="24"/>
          <w:szCs w:val="24"/>
        </w:rPr>
        <w:t xml:space="preserve"> what that does)</w:t>
      </w:r>
      <w:r>
        <w:rPr/>
        <w:t>.</w:t>
      </w:r>
    </w:p>
    <w:p>
      <w:pPr>
        <w:pStyle w:val="TextBody"/>
        <w:rPr>
          <w:rFonts w:ascii="Times New Roman" w:hAnsi="Times New Roman"/>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w:t>
      </w:r>
      <w:r>
        <w:rPr>
          <w:rFonts w:ascii="Times New Roman" w:hAnsi="Times New Roman"/>
          <w:sz w:val="24"/>
          <w:szCs w:val="24"/>
        </w:rPr>
        <w:t>igure 2: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(2), but they w</w:t>
      </w:r>
      <w:r>
        <w:rPr>
          <w:rFonts w:eastAsia="NSimSun" w:cs="Arial" w:ascii="Times New Roman" w:hAnsi="Times New Roman"/>
          <w:color w:val="auto"/>
          <w:kern w:val="2"/>
          <w:sz w:val="24"/>
          <w:szCs w:val="24"/>
          <w:lang w:val="en-US" w:eastAsia="zh-CN" w:bidi="hi-IN"/>
        </w:rPr>
        <w:t>ill not</w:t>
      </w:r>
      <w:r>
        <w:rPr>
          <w:rFonts w:ascii="Times New Roman" w:hAnsi="Times New Roman"/>
          <w:sz w:val="24"/>
          <w:szCs w:val="24"/>
        </w:rPr>
        <w:t xml:space="preserve">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enroll, receiving an ANI certificate so that it can participate. But the registrar first needs to prove to the ANI device that it is its “owner”.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 further hand-holding or configuration. ACP connectivity is always established or re-established between any neighboring ANI routers or switches regardless of any change in topology. It cannot be impacted by faulty operator or SDN configuration o</w:t>
      </w:r>
      <w:r>
        <w:rPr>
          <w:rFonts w:eastAsia="NSimSun" w:cs="Arial" w:ascii="Times New Roman" w:hAnsi="Times New Roman"/>
          <w:color w:val="auto"/>
          <w:kern w:val="2"/>
          <w:sz w:val="24"/>
          <w:szCs w:val="24"/>
          <w:lang w:val="en-US" w:eastAsia="zh-CN" w:bidi="hi-IN"/>
        </w:rPr>
        <w:t>f</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these devic</w:t>
      </w:r>
      <w:r>
        <w:rPr>
          <w:rFonts w:ascii="Times New Roman" w:hAnsi="Times New Roman"/>
          <w:sz w:val="24"/>
          <w:szCs w:val="24"/>
        </w:rPr>
        <w:t xml:space="preserve">es. The goal of the ACP is quite simple: </w:t>
      </w:r>
      <w:r>
        <w:rPr>
          <w:rFonts w:ascii="Times New Roman" w:hAnsi="Times New Roman"/>
          <w:i/>
          <w:iCs/>
          <w:sz w:val="24"/>
          <w:szCs w:val="24"/>
        </w:rPr>
        <w:t xml:space="preserve">If there is a physical path to a router or switch, the ACP will automatically provide encrypted and authenticated IPv6 connectivity to it that an operator cannot </w:t>
      </w:r>
      <w:r>
        <w:rPr>
          <w:rFonts w:eastAsia="NSimSun" w:cs="Arial" w:ascii="Times New Roman" w:hAnsi="Times New Roman"/>
          <w:i/>
          <w:iCs/>
          <w:color w:val="auto"/>
          <w:kern w:val="2"/>
          <w:sz w:val="24"/>
          <w:szCs w:val="24"/>
          <w:lang w:val="en-US" w:eastAsia="zh-CN" w:bidi="hi-IN"/>
        </w:rPr>
        <w:t>remov</w:t>
      </w:r>
      <w:r>
        <w:rPr>
          <w:rFonts w:ascii="Times New Roman" w:hAnsi="Times New Roman"/>
          <w:i/>
          <w:iCs/>
          <w:sz w:val="24"/>
          <w:szCs w:val="24"/>
        </w:rPr>
        <w:t>e or misconfigure.</w:t>
      </w:r>
      <w:r>
        <w:rPr>
          <w:rFonts w:ascii="Times New Roman" w:hAnsi="Times New Roman"/>
          <w:sz w:val="24"/>
          <w:szCs w:val="24"/>
        </w:rPr>
        <w:t xml:space="preserve"> This is exactly the type of functionality </w:t>
      </w:r>
      <w:r>
        <w:rPr>
          <w:rFonts w:eastAsia="NSimSun" w:cs="Arial" w:ascii="Times New Roman" w:hAnsi="Times New Roman"/>
          <w:color w:val="auto"/>
          <w:kern w:val="2"/>
          <w:sz w:val="24"/>
          <w:szCs w:val="24"/>
          <w:lang w:val="en-US" w:eastAsia="zh-CN" w:bidi="hi-IN"/>
        </w:rPr>
        <w:t>needed</w:t>
      </w:r>
      <w:r>
        <w:rPr>
          <w:rFonts w:ascii="Times New Roman" w:hAnsi="Times New Roman"/>
          <w:sz w:val="24"/>
          <w:szCs w:val="24"/>
        </w:rPr>
        <w:t xml:space="preserve"> to avoid operational breakdowns such as</w:t>
      </w:r>
      <w:r>
        <w:rPr>
          <w:rFonts w:ascii="Times New Roman" w:hAnsi="Times New Roman"/>
          <w:sz w:val="24"/>
          <w:szCs w:val="24"/>
          <w:vertAlign w:val="superscript"/>
        </w:rPr>
        <w:t>[12]</w:t>
      </w:r>
      <w:r>
        <w:rPr>
          <w:rFonts w:ascii="Times New Roman" w:hAnsi="Times New Roman"/>
          <w:sz w:val="24"/>
          <w:szCs w:val="24"/>
        </w:rPr>
        <w:t>.</w:t>
      </w:r>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and the ANI registrar is connected last (after it was configured). </w:t>
      </w:r>
      <w:r>
        <w:rPr>
          <w:rFonts w:eastAsia="NSimSun" w:cs="Arial" w:ascii="Times New Roman" w:hAnsi="Times New Roman"/>
          <w:color w:val="auto"/>
          <w:kern w:val="2"/>
          <w:sz w:val="24"/>
          <w:szCs w:val="24"/>
          <w:lang w:val="en-US" w:eastAsia="zh-CN" w:bidi="hi-IN"/>
        </w:rPr>
        <w:t>As a result, w</w:t>
      </w:r>
      <w:r>
        <w:rPr>
          <w:rFonts w:ascii="Times New Roman" w:hAnsi="Times New Roman"/>
          <w:sz w:val="24"/>
          <w:szCs w:val="24"/>
        </w:rPr>
        <w:t xml:space="preserve">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pPr>
      <w:r>
        <w:rPr>
          <w:rFonts w:ascii="Times New Roman" w:hAnsi="Times New Roman"/>
          <w:sz w:val="24"/>
          <w:szCs w:val="24"/>
        </w:rPr>
        <w:t xml:space="preserve">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w:t>
      </w:r>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activated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an ANI network to launch an attack. To be clear, the operator has not relinquished any control or authority to the manufacturer by this process; only the operator decides which devices may attach to the network and what they may or may not do. The manufacturer’s only role is to certify that each device is genuine.</w:t>
      </w:r>
    </w:p>
    <w:p>
      <w:pPr>
        <w:pStyle w:val="TextBody"/>
        <w:rPr>
          <w:rFonts w:ascii="Times New Roman" w:hAnsi="Times New Roman"/>
          <w:sz w:val="24"/>
          <w:szCs w:val="24"/>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Last</w:t>
      </w:r>
      <w:r>
        <w:rPr>
          <w:rFonts w:eastAsia="NSimSun" w:cs="Arial" w:ascii="Times New Roman" w:hAnsi="Times New Roman"/>
          <w:color w:val="auto"/>
          <w:kern w:val="2"/>
          <w:sz w:val="24"/>
          <w:szCs w:val="24"/>
          <w:lang w:val="en-US" w:eastAsia="zh-CN" w:bidi="hi-IN"/>
        </w:rPr>
        <w:t>ly</w:t>
      </w:r>
      <w:r>
        <w:rPr>
          <w:rFonts w:ascii="Times New Roman" w:hAnsi="Times New Roman"/>
          <w:sz w:val="24"/>
          <w:szCs w:val="24"/>
        </w:rPr>
        <w:t xml:space="preserve">, ANI devices, even after having formed the ACP,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w:t>
      </w:r>
      <w:r>
        <w:rPr>
          <w:rFonts w:eastAsia="NSimSun" w:cs="Arial" w:ascii="Times New Roman" w:hAnsi="Times New Roman"/>
          <w:color w:val="auto"/>
          <w:kern w:val="2"/>
          <w:sz w:val="24"/>
          <w:szCs w:val="24"/>
          <w:lang w:val="en-US" w:eastAsia="zh-CN" w:bidi="hi-IN"/>
        </w:rPr>
        <w:t>impair</w:t>
      </w:r>
      <w:r>
        <w:rPr>
          <w:rFonts w:ascii="Times New Roman" w:hAnsi="Times New Roman"/>
          <w:sz w:val="24"/>
          <w:szCs w:val="24"/>
        </w:rPr>
        <w:t xml:space="preserve">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 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w:t>
      </w:r>
    </w:p>
    <w:p>
      <w:pPr>
        <w:pStyle w:val="TextBody"/>
        <w:rPr>
          <w:rFonts w:ascii="Times New Roman" w:hAnsi="Times New Roman"/>
          <w:sz w:val="24"/>
          <w:szCs w:val="24"/>
        </w:rPr>
      </w:pPr>
      <w:r>
        <w:rPr>
          <w:rFonts w:ascii="Times New Roman" w:hAnsi="Times New Roman"/>
          <w:sz w:val="24"/>
          <w:szCs w:val="24"/>
        </w:rPr>
        <w:t>The use of the MASA service is one of crucial benefits of the ANI process to enable reliable and secure device deployment without prior staging. Without a MASA, if an unconfigured device is connected to an unintended or hostile network, it can easily be “kidnapped” by systems that use its default credentials. Furthermore, an attacker could then intercept the enrollment process in order to gain access to the whole network. For a network connection to become hostile, it is often sufficient for some virus impaired device (such as a PC) to be on the same LAN or for the attacker to have impaired other network services such as DNS. Using a MASA to restrict access to cryptographically authorized devices closes off this avenue of attack.</w:t>
      </w:r>
    </w:p>
    <w:p>
      <w:pPr>
        <w:pStyle w:val="TextBody"/>
        <w:rPr>
          <w:rFonts w:ascii="Times New Roman" w:hAnsi="Times New Roman"/>
          <w:sz w:val="24"/>
          <w:szCs w:val="24"/>
        </w:rPr>
      </w:pPr>
      <w:r>
        <w:rPr>
          <w:rFonts w:ascii="Times New Roman" w:hAnsi="Times New Roman"/>
          <w:sz w:val="24"/>
          <w:szCs w:val="24"/>
        </w:rPr>
        <w:t>Nevertheless, the MASA concept has raised concerns over the extent of control or observation by the manufacturer. In fact, the MASA can do neither. It can only generate cryptographic vouchers to inform the device who owns it, thereby precluding configuration by anyone else. There are many ways that manufacturers can operationalize this according to their customers’ requirements. The workflow described above, where the owner communicates with the MASA during the device’s enrollment into its owner’s network, is just the simplest option for many owners because it offloads the difficult steps onto the manufacturer.</w:t>
      </w:r>
    </w:p>
    <w:p>
      <w:pPr>
        <w:pStyle w:val="Heading2"/>
        <w:numPr>
          <w:ilvl w:val="1"/>
          <w:numId w:val="2"/>
        </w:numPr>
        <w:rPr/>
      </w:pPr>
      <w:r>
        <w:rPr>
          <w:rFonts w:eastAsia="Microsoft YaHei" w:cs="Arial"/>
          <w:b/>
          <w:bCs/>
          <w:i w:val="false"/>
          <w:iCs w:val="false"/>
          <w:color w:val="auto"/>
          <w:kern w:val="2"/>
          <w:sz w:val="32"/>
          <w:szCs w:val="32"/>
          <w:lang w:val="en-US" w:eastAsia="zh-CN" w:bidi="hi-IN"/>
        </w:rPr>
        <w:t>Technical</w:t>
      </w:r>
      <w:r>
        <w:rPr>
          <w:i w:val="false"/>
          <w:iCs w:val="false"/>
        </w:rPr>
        <w:t xml:space="preserve"> outline of the ANIMA model</w:t>
      </w:r>
    </w:p>
    <w:p>
      <w:pPr>
        <w:pStyle w:val="TextBody"/>
        <w:bidi w:val="0"/>
        <w:jc w:val="left"/>
        <w:rPr>
          <w:rFonts w:ascii="Times New Roman" w:hAnsi="Times New Roman"/>
          <w:i w:val="false"/>
          <w:i w:val="false"/>
          <w:iCs w:val="false"/>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w:t>
      </w:r>
    </w:p>
    <w:p>
      <w:pPr>
        <w:pStyle w:val="TextBody"/>
        <w:bidi w:val="0"/>
        <w:jc w:val="left"/>
        <w:rPr>
          <w:rFonts w:ascii="Times New Roman" w:hAnsi="Times New Roman"/>
          <w:i w:val="false"/>
          <w:i w:val="false"/>
          <w:iCs w:val="false"/>
        </w:rPr>
      </w:pPr>
      <w:r>
        <w:rPr>
          <w:rFonts w:ascii="Times New Roman" w:hAnsi="Times New Roman"/>
          <w:i w:val="false"/>
          <w:iCs w:val="false"/>
        </w:rPr>
        <w:t>The main terminology we will use is the following. More details about these terms can be found in RFC7575</w:t>
      </w:r>
      <w:r>
        <w:rPr>
          <w:rFonts w:ascii="Times New Roman" w:hAnsi="Times New Roman"/>
          <w:i w:val="false"/>
          <w:iCs w:val="false"/>
          <w:vertAlign w:val="superscript"/>
        </w:rPr>
        <w:t>[1]</w:t>
      </w:r>
      <w:r>
        <w:rPr>
          <w:rFonts w:ascii="Times New Roman" w:hAnsi="Times New Roman"/>
          <w:i w:val="false"/>
          <w:iCs w:val="false"/>
        </w:rPr>
        <w:t xml:space="preserve"> and RFC8993</w:t>
      </w:r>
      <w:r>
        <w:rPr>
          <w:rFonts w:ascii="Times New Roman" w:hAnsi="Times New Roman"/>
          <w:i w:val="false"/>
          <w:iCs w:val="false"/>
          <w:vertAlign w:val="superscript"/>
        </w:rPr>
        <w:t>[8]</w:t>
      </w:r>
      <w:r>
        <w:rPr>
          <w:rFonts w:ascii="Times New Roman" w:hAnsi="Times New Roman"/>
          <w:i w:val="false"/>
          <w:iCs w:val="false"/>
          <w:position w:val="0"/>
          <w:sz w:val="24"/>
          <w:sz w:val="24"/>
          <w:vertAlign w:val="baseline"/>
        </w:rPr>
        <w:t>:</w:t>
      </w:r>
    </w:p>
    <w:p>
      <w:pPr>
        <w:pStyle w:val="TextBody"/>
        <w:numPr>
          <w:ilvl w:val="0"/>
          <w:numId w:val="7"/>
        </w:numPr>
        <w:bidi w:val="0"/>
        <w:jc w:val="left"/>
        <w:rPr/>
      </w:pPr>
      <w:r>
        <w:rPr>
          <w:i/>
          <w:iCs/>
        </w:rPr>
        <w:t>Autonomic Function:</w:t>
      </w:r>
      <w:r>
        <w:rPr>
          <w:i w:val="false"/>
          <w:iCs w:val="false"/>
        </w:rPr>
        <w:t xml:space="preserve"> A specific self-managing feature or function.</w:t>
      </w:r>
    </w:p>
    <w:p>
      <w:pPr>
        <w:pStyle w:val="TextBody"/>
        <w:numPr>
          <w:ilvl w:val="0"/>
          <w:numId w:val="7"/>
        </w:numPr>
        <w:bidi w:val="0"/>
        <w:jc w:val="left"/>
        <w:rPr/>
      </w:pPr>
      <w:r>
        <w:rPr>
          <w:i/>
          <w:iCs/>
        </w:rPr>
        <w:t>Autonomic Service Agent (ASA)</w:t>
      </w:r>
      <w:r>
        <w:rPr>
          <w:i w:val="false"/>
          <w:iCs w:val="false"/>
        </w:rPr>
        <w:t>: An agent that implements an autonomic function, in part (for a distributed function) or whole.</w:t>
      </w:r>
    </w:p>
    <w:p>
      <w:pPr>
        <w:pStyle w:val="TextBody"/>
        <w:numPr>
          <w:ilvl w:val="0"/>
          <w:numId w:val="7"/>
        </w:numPr>
        <w:bidi w:val="0"/>
        <w:jc w:val="left"/>
        <w:rPr/>
      </w:pPr>
      <w:r>
        <w:rPr>
          <w:i/>
          <w:iCs/>
        </w:rPr>
        <w:t>Autonomic Node:</w:t>
      </w:r>
      <w:r>
        <w:rPr>
          <w:i w:val="false"/>
          <w:iCs w:val="false"/>
        </w:rPr>
        <w:t xml:space="preserve"> A node that embodies autonomic functions.</w:t>
      </w:r>
    </w:p>
    <w:p>
      <w:pPr>
        <w:pStyle w:val="TextBody"/>
        <w:numPr>
          <w:ilvl w:val="0"/>
          <w:numId w:val="7"/>
        </w:numPr>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rFonts w:ascii="Times New Roman" w:hAnsi="Times New Roman"/>
          <w:i w:val="false"/>
          <w:i w:val="false"/>
          <w:iCs w:val="false"/>
        </w:rPr>
      </w:pPr>
      <w:r>
        <w:rPr>
          <w:rFonts w:ascii="Times New Roman" w:hAnsi="Times New Roman"/>
          <w:i w:val="false"/>
          <w:iCs w:val="false"/>
        </w:rPr>
        <w:t>The main items in the model are:</w:t>
      </w:r>
    </w:p>
    <w:p>
      <w:pPr>
        <w:pStyle w:val="TextBody"/>
        <w:numPr>
          <w:ilvl w:val="0"/>
          <w:numId w:val="8"/>
        </w:numPr>
        <w:bidi w:val="0"/>
        <w:jc w:val="left"/>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8"/>
        </w:numPr>
        <w:bidi w:val="0"/>
        <w:jc w:val="left"/>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8"/>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8"/>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8"/>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8"/>
        </w:numPr>
        <w:bidi w:val="0"/>
        <w:jc w:val="left"/>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8"/>
        </w:numPr>
        <w:bidi w:val="0"/>
        <w:jc w:val="left"/>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8"/>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4"/>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numPr>
          <w:ilvl w:val="1"/>
          <w:numId w:val="4"/>
        </w:numPr>
        <w:rPr>
          <w:rFonts w:ascii="Times New Roman" w:hAnsi="Times New Roman" w:eastAsia="NSimSun" w:cs="Arial"/>
          <w:color w:val="auto"/>
          <w:kern w:val="2"/>
          <w:sz w:val="24"/>
          <w:szCs w:val="24"/>
          <w:lang w:val="en-US" w:eastAsia="zh-CN" w:bidi="hi-IN"/>
        </w:rPr>
      </w:pPr>
      <w:r>
        <w:rPr>
          <w:rFonts w:eastAsia="NSimSun" w:cs="Arial" w:ascii="Times New Roman" w:hAnsi="Times New Roman"/>
          <w:color w:val="auto"/>
          <w:kern w:val="2"/>
          <w:sz w:val="24"/>
          <w:szCs w:val="24"/>
          <w:lang w:val="en-US" w:eastAsia="zh-CN" w:bidi="hi-IN"/>
        </w:rPr>
        <w:t>Figure 3: Layered Model of Network with Autonomic Functions</w:t>
      </w:r>
    </w:p>
    <w:p>
      <w:pPr>
        <w:pStyle w:val="Heading2"/>
        <w:numPr>
          <w:ilvl w:val="1"/>
          <w:numId w:val="4"/>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r>
        <w:rPr>
          <w:rFonts w:ascii="Times New Roman" w:hAnsi="Times New Roman"/>
        </w:rPr>
        <w:t xml:space="preserve">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w:t>
      </w:r>
    </w:p>
    <w:p>
      <w:pPr>
        <w:pStyle w:val="TextBody"/>
        <w:bidi w:val="0"/>
        <w:jc w:val="left"/>
        <w:rPr/>
      </w:pPr>
      <w:r>
        <w:rPr>
          <w:rFonts w:ascii="Times New Roman" w:hAnsi="Times New Roman"/>
        </w:rPr>
        <w:t xml:space="preserve">The ACP forms itself among pledges as soon as they have completed their BRSKI enrollment.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pPr>
      <w:r>
        <w:rPr>
          <w:rFonts w:eastAsia="NSimSun" w:cs="Arial" w:ascii="Times New Roman" w:hAnsi="Times New Roman"/>
          <w:i w:val="false"/>
          <w:iCs w:val="false"/>
          <w:color w:val="auto"/>
          <w:kern w:val="2"/>
          <w:sz w:val="24"/>
          <w:szCs w:val="24"/>
          <w:lang w:val="en-US" w:eastAsia="zh-CN" w:bidi="hi-IN"/>
        </w:rPr>
        <w:t>T</w:t>
      </w:r>
      <w:r>
        <w:rPr>
          <w:rFonts w:ascii="Times New Roman" w:hAnsi="Times New Roman"/>
          <w:i w:val="false"/>
          <w:iCs w:val="false"/>
        </w:rPr>
        <w:t xml:space="preserve">he security required by the ANI itself is a simple but effective based “group-walled-garden” model for private key infrastructure. It provides strong protection against intruders because of its certificate-based model with automated renewals. It also provides for simple ejection of impaired nodes through </w:t>
      </w:r>
      <w:r>
        <w:rPr>
          <w:rFonts w:eastAsia="NSimSun" w:cs="Arial" w:ascii="Times New Roman" w:hAnsi="Times New Roman"/>
          <w:i w:val="false"/>
          <w:iCs w:val="false"/>
          <w:color w:val="auto"/>
          <w:kern w:val="2"/>
          <w:sz w:val="24"/>
          <w:szCs w:val="24"/>
          <w:lang w:val="en-US" w:eastAsia="zh-CN" w:bidi="hi-IN"/>
        </w:rPr>
        <w:t xml:space="preserve">certificate revocation, certificate status verification, </w:t>
      </w:r>
      <w:r>
        <w:rPr>
          <w:rFonts w:ascii="Times New Roman" w:hAnsi="Times New Roman"/>
          <w:i w:val="false"/>
          <w:iCs w:val="false"/>
        </w:rPr>
        <w:t>or short-lived certificates. Further levels of security are easily added when necessary. For example, the ANI itself already uses the common certificate derived role-based security that distinguishes Registrars from other nodes, so that no arbitrary impaired node can overtake the domain by acting as a fake registrar. Such role based security can be expanded to other crucial roles in autonomic functions.</w:t>
      </w:r>
    </w:p>
    <w:p>
      <w:pPr>
        <w:pStyle w:val="TextBody"/>
        <w:bidi w:val="0"/>
        <w:jc w:val="left"/>
        <w:rPr/>
      </w:pPr>
      <w:r>
        <w:rPr>
          <w:rFonts w:ascii="Times New Roman" w:hAnsi="Times New Roman"/>
          <w:i w:val="false"/>
          <w:iCs w:val="false"/>
          <w:sz w:val="24"/>
          <w:szCs w:val="24"/>
        </w:rPr>
        <w:t xml:space="preserve">Of course, it would be naive to assume that, even with </w:t>
      </w:r>
      <w:r>
        <w:rPr>
          <w:rFonts w:eastAsia="NSimSun" w:cs="Arial" w:ascii="Times New Roman" w:hAnsi="Times New Roman"/>
          <w:i w:val="false"/>
          <w:iCs w:val="false"/>
          <w:color w:val="auto"/>
          <w:kern w:val="2"/>
          <w:sz w:val="24"/>
          <w:szCs w:val="24"/>
          <w:lang w:val="en-US" w:eastAsia="zh-CN" w:bidi="hi-IN"/>
        </w:rPr>
        <w:t>this</w:t>
      </w:r>
      <w:r>
        <w:rPr>
          <w:rFonts w:ascii="Times New Roman" w:hAnsi="Times New Roman"/>
          <w:i w:val="false"/>
          <w:iCs w:val="false"/>
          <w:sz w:val="24"/>
          <w:szCs w:val="24"/>
        </w:rPr>
        <w:t xml:space="preserve"> key infrastructure and </w:t>
      </w:r>
      <w:r>
        <w:rPr>
          <w:rFonts w:eastAsia="NSimSun" w:cs="Arial" w:ascii="Times New Roman" w:hAnsi="Times New Roman"/>
          <w:i w:val="false"/>
          <w:iCs w:val="false"/>
          <w:color w:val="auto"/>
          <w:kern w:val="2"/>
          <w:sz w:val="24"/>
          <w:szCs w:val="24"/>
          <w:lang w:val="en-US" w:eastAsia="zh-CN" w:bidi="hi-IN"/>
        </w:rPr>
        <w:t>encrypted</w:t>
      </w:r>
      <w:r>
        <w:rPr>
          <w:rFonts w:ascii="Times New Roman" w:hAnsi="Times New Roman"/>
          <w:i w:val="false"/>
          <w:iCs w:val="false"/>
          <w:sz w:val="24"/>
          <w:szCs w:val="24"/>
        </w:rPr>
        <w:t xml:space="preserve"> network, </w:t>
      </w:r>
      <w:r>
        <w:rPr>
          <w:rFonts w:eastAsia="NSimSun" w:cs="Arial" w:ascii="Times New Roman" w:hAnsi="Times New Roman"/>
          <w:i w:val="false"/>
          <w:iCs w:val="false"/>
          <w:color w:val="auto"/>
          <w:kern w:val="2"/>
          <w:sz w:val="24"/>
          <w:szCs w:val="24"/>
          <w:lang w:val="en-US" w:eastAsia="zh-CN" w:bidi="hi-IN"/>
        </w:rPr>
        <w:t>n</w:t>
      </w:r>
      <w:r>
        <w:rPr>
          <w:rFonts w:ascii="Times New Roman" w:hAnsi="Times New Roman"/>
          <w:i w:val="false"/>
          <w:iCs w:val="false"/>
          <w:sz w:val="24"/>
          <w:szCs w:val="24"/>
        </w:rPr>
        <w:t xml:space="preserve">o malicious device, code or user will ever penetrate the autonomic system. </w:t>
      </w:r>
      <w:r>
        <w:rPr>
          <w:rFonts w:eastAsia="NSimSun" w:cs="Arial" w:ascii="Times New Roman" w:hAnsi="Times New Roman"/>
          <w:i w:val="false"/>
          <w:iCs w:val="false"/>
          <w:color w:val="auto"/>
          <w:kern w:val="2"/>
          <w:sz w:val="24"/>
          <w:szCs w:val="24"/>
          <w:lang w:val="en-US" w:eastAsia="zh-CN" w:bidi="hi-IN"/>
        </w:rPr>
        <w:t>A m</w:t>
      </w:r>
      <w:r>
        <w:rPr>
          <w:rFonts w:ascii="Times New Roman" w:hAnsi="Times New Roman"/>
          <w:i w:val="false"/>
          <w:iCs w:val="false"/>
          <w:sz w:val="24"/>
          <w:szCs w:val="24"/>
        </w:rPr>
        <w:t>alicious</w:t>
      </w:r>
      <w:r>
        <w:rPr>
          <w:rFonts w:eastAsia="NSimSun" w:cs="Arial" w:ascii="Times New Roman" w:hAnsi="Times New Roman"/>
          <w:i w:val="false"/>
          <w:iCs w:val="false"/>
          <w:color w:val="auto"/>
          <w:kern w:val="2"/>
          <w:sz w:val="24"/>
          <w:szCs w:val="24"/>
          <w:lang w:val="en-US" w:eastAsia="zh-CN" w:bidi="hi-IN"/>
        </w:rPr>
        <w:t xml:space="preserve"> ASA</w:t>
      </w:r>
      <w:r>
        <w:rPr>
          <w:rFonts w:ascii="Times New Roman" w:hAnsi="Times New Roman"/>
          <w:i w:val="false"/>
          <w:iCs w:val="false"/>
          <w:sz w:val="24"/>
          <w:szCs w:val="24"/>
        </w:rPr>
        <w:t xml:space="preserve"> could, for example, attempt a denial of service attack within the ACP. A</w:t>
      </w:r>
      <w:r>
        <w:rPr>
          <w:rFonts w:eastAsia="NSimSun" w:cs="Arial" w:ascii="Times New Roman" w:hAnsi="Times New Roman"/>
          <w:i w:val="false"/>
          <w:iCs w:val="false"/>
          <w:color w:val="auto"/>
          <w:kern w:val="2"/>
          <w:sz w:val="24"/>
          <w:szCs w:val="24"/>
          <w:lang w:val="en-US" w:eastAsia="zh-CN" w:bidi="hi-IN"/>
        </w:rPr>
        <w:t>ll legitimate ASAs should be designed to take appropriate precautions, and a watchdog ASA could be implemented to detect suspicious activity.</w:t>
      </w:r>
    </w:p>
    <w:p>
      <w:pPr>
        <w:pStyle w:val="TextBody"/>
        <w:bidi w:val="0"/>
        <w:jc w:val="left"/>
        <w:rPr/>
      </w:pPr>
      <w:r>
        <w:rPr>
          <w:rFonts w:ascii="Times New Roman" w:hAnsi="Times New Roman"/>
          <w:i w:val="false"/>
          <w:iCs w:val="false"/>
        </w:rPr>
        <w:t>After the secure control plane has configured itself,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4"/>
        </w:numPr>
        <w:bidi w:val="0"/>
        <w:jc w:val="left"/>
        <w:rPr/>
      </w:pPr>
      <w:r>
        <w:rPr/>
        <w:t>GRASP</w:t>
      </w:r>
    </w:p>
    <w:p>
      <w:pPr>
        <w:pStyle w:val="TextBody"/>
        <w:bidi w:val="0"/>
        <w:jc w:val="left"/>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4"/>
        </w:numPr>
        <w:bidi w:val="0"/>
        <w:jc w:val="left"/>
        <w:rPr/>
      </w:pPr>
      <w:r>
        <w:rPr/>
        <w:t>Talking to the NOC</w:t>
      </w:r>
    </w:p>
    <w:p>
      <w:pPr>
        <w:pStyle w:val="TextBody"/>
        <w:bidi w:val="0"/>
        <w:jc w:val="left"/>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4"/>
        </w:numPr>
        <w:bidi w:val="0"/>
        <w:jc w:val="left"/>
        <w:rPr/>
      </w:pPr>
      <w:r>
        <w:rPr/>
        <w:t xml:space="preserve">Autonomic Function Example 1: Address Management </w:t>
      </w:r>
    </w:p>
    <w:p>
      <w:pPr>
        <w:pStyle w:val="TextBody"/>
        <w:bidi w:val="0"/>
        <w:jc w:val="left"/>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color w:val="000000"/>
        </w:rPr>
      </w:pPr>
      <w:r>
        <w:rPr>
          <w:rFonts w:ascii="Consolas" w:hAnsi="Consolas"/>
          <w:color w:val="000000"/>
        </w:rPr>
        <w:t>["PrefixManager", [IP_version, prefix_length, prefix]]</w:t>
      </w:r>
    </w:p>
    <w:p>
      <w:pPr>
        <w:pStyle w:val="TextBody"/>
        <w:bidi w:val="0"/>
        <w:jc w:val="left"/>
        <w:rPr>
          <w:rFonts w:ascii="Times New Roman" w:hAnsi="Times New Roman"/>
          <w:color w:val="000000"/>
        </w:rPr>
      </w:pPr>
      <w:r>
        <w:rPr>
          <w:rFonts w:ascii="Times New Roman" w:hAnsi="Times New Roman"/>
          <w:color w:val="000000"/>
        </w:rPr>
        <w:t>and the second as</w:t>
      </w:r>
    </w:p>
    <w:p>
      <w:pPr>
        <w:pStyle w:val="TextBody"/>
        <w:bidi w:val="0"/>
        <w:jc w:val="left"/>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color w:val="000000"/>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Each participating ASA will require persistent storage to manage its own address pool and to survive power outages or other failures such as network partitions.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color w:val="000000"/>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r>
        <w:rPr>
          <w:rFonts w:ascii="Times New Roman" w:hAnsi="Times New Roman"/>
          <w:color w:val="000000"/>
        </w:rPr>
        <w:t xml:space="preserve">This mechanism could be used in a variety of ways. One use case is where the three roles above correspond to three functions in an IP Radio Access Network: Radio Network Controller Site Gateways, Aggregation Site Gateways, and Cell Site Gateways. These devices </w:t>
      </w:r>
      <w:r>
        <w:rPr>
          <w:rFonts w:eastAsia="NSimSun" w:cs="Arial" w:ascii="Times New Roman" w:hAnsi="Times New Roman"/>
          <w:color w:val="000000"/>
          <w:kern w:val="2"/>
          <w:sz w:val="24"/>
          <w:szCs w:val="24"/>
          <w:lang w:val="en-US" w:eastAsia="zh-CN" w:bidi="hi-IN"/>
        </w:rPr>
        <w:t>will</w:t>
      </w:r>
      <w:r>
        <w:rPr>
          <w:rFonts w:ascii="Times New Roman" w:hAnsi="Times New Roman"/>
          <w:color w:val="000000"/>
        </w:rPr>
        <w:t xml:space="preserve"> determine their own roles, and then select the prefix length they are allowed to request and offer to each other accordingly. The only central actions are to define the policy to be flooded out, and to assign the operator’s total address space to a single device that will progressively delegate it to gateways that request prefixes. </w:t>
      </w:r>
    </w:p>
    <w:p>
      <w:pPr>
        <w:pStyle w:val="TextBody"/>
        <w:bidi w:val="0"/>
        <w:jc w:val="left"/>
        <w:rPr>
          <w:rFonts w:ascii="Times New Roman" w:hAnsi="Times New Roman"/>
          <w:color w:val="000000"/>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numPr>
          <w:ilvl w:val="1"/>
          <w:numId w:val="2"/>
        </w:numPr>
        <w:rPr/>
      </w:pPr>
      <w:r>
        <w:rPr/>
        <w:t>Autonomic Function Example 2: Auto</w:t>
      </w:r>
      <w:r>
        <w:rPr>
          <w:rFonts w:eastAsia="Microsoft YaHei" w:cs="Arial"/>
          <w:b/>
          <w:bCs/>
          <w:color w:val="auto"/>
          <w:kern w:val="2"/>
          <w:sz w:val="32"/>
          <w:szCs w:val="32"/>
          <w:lang w:val="en-US" w:eastAsia="zh-CN" w:bidi="hi-IN"/>
        </w:rPr>
        <w:t xml:space="preserve">mating </w:t>
      </w:r>
      <w:r>
        <w:rPr/>
        <w:t>IP Multicast</w:t>
      </w:r>
    </w:p>
    <w:p>
      <w:pPr>
        <w:pStyle w:val="TextBody"/>
        <w:bidi w:val="0"/>
        <w:jc w:val="left"/>
        <w:rPr/>
      </w:pPr>
      <w:r>
        <w:rPr>
          <w:rFonts w:ascii="Times New Roman" w:hAnsi="Times New Roman"/>
          <w:color w:val="000000"/>
        </w:rPr>
        <w:t xml:space="preserve">One common interesting challenge for writing distributed </w:t>
      </w:r>
      <w:r>
        <w:rPr>
          <w:rFonts w:eastAsia="NSimSun" w:cs="Arial" w:ascii="Times New Roman" w:hAnsi="Times New Roman"/>
          <w:color w:val="000000"/>
          <w:kern w:val="2"/>
          <w:sz w:val="24"/>
          <w:szCs w:val="24"/>
          <w:lang w:val="en-US" w:eastAsia="zh-CN" w:bidi="hi-IN"/>
        </w:rPr>
        <w:t>autonomic service agents is</w:t>
      </w:r>
      <w:r>
        <w:rPr>
          <w:rFonts w:ascii="Times New Roman" w:hAnsi="Times New Roman"/>
          <w:color w:val="000000"/>
        </w:rPr>
        <w:t xml:space="preserve"> solving problems that require decisions about the network topology – in a distributed fashion.</w:t>
      </w:r>
    </w:p>
    <w:p>
      <w:pPr>
        <w:pStyle w:val="TextBody"/>
        <w:bidi w:val="0"/>
        <w:jc w:val="left"/>
        <w:rPr/>
      </w:pPr>
      <w:r>
        <w:rPr>
          <w:rFonts w:ascii="Times New Roman" w:hAnsi="Times New Roman"/>
          <w:color w:val="000000"/>
        </w:rPr>
        <w:t xml:space="preserve">A simple example is automating deployment of a service such as IP Multicast, which </w:t>
      </w:r>
      <w:r>
        <w:rPr>
          <w:rFonts w:eastAsia="NSimSun" w:cs="Arial" w:ascii="Times New Roman" w:hAnsi="Times New Roman"/>
          <w:color w:val="000000"/>
          <w:kern w:val="2"/>
          <w:sz w:val="24"/>
          <w:szCs w:val="24"/>
          <w:lang w:val="en-US" w:eastAsia="zh-CN" w:bidi="hi-IN"/>
        </w:rPr>
        <w:t>need</w:t>
      </w:r>
      <w:r>
        <w:rPr>
          <w:rFonts w:ascii="Times New Roman" w:hAnsi="Times New Roman"/>
          <w:color w:val="000000"/>
        </w:rPr>
        <w:t xml:space="preserve">s to determine a </w:t>
      </w:r>
      <w:r>
        <w:rPr>
          <w:rFonts w:eastAsia="NSimSun" w:cs="Arial" w:ascii="Times New Roman" w:hAnsi="Times New Roman"/>
          <w:color w:val="000000"/>
          <w:kern w:val="2"/>
          <w:sz w:val="24"/>
          <w:szCs w:val="24"/>
          <w:lang w:val="en-US" w:eastAsia="zh-CN" w:bidi="hi-IN"/>
        </w:rPr>
        <w:t>small</w:t>
      </w:r>
      <w:r>
        <w:rPr>
          <w:rFonts w:ascii="Times New Roman" w:hAnsi="Times New Roman"/>
          <w:color w:val="000000"/>
        </w:rPr>
        <w:t xml:space="preserve"> set of designated rendezvous routers, where a key requirement is their location </w:t>
      </w:r>
      <w:r>
        <w:rPr>
          <w:rFonts w:eastAsia="NSimSun" w:cs="Arial" w:ascii="Times New Roman" w:hAnsi="Times New Roman"/>
          <w:color w:val="000000"/>
          <w:kern w:val="2"/>
          <w:sz w:val="24"/>
          <w:szCs w:val="24"/>
          <w:lang w:val="en-US" w:eastAsia="zh-CN" w:bidi="hi-IN"/>
        </w:rPr>
        <w:t>balanced between</w:t>
      </w:r>
      <w:r>
        <w:rPr>
          <w:rFonts w:ascii="Times New Roman" w:hAnsi="Times New Roman"/>
          <w:color w:val="000000"/>
        </w:rPr>
        <w:t xml:space="preserve"> the center and the edges of a network. Using the ANI and GRASP, it is </w:t>
      </w:r>
      <w:r>
        <w:rPr>
          <w:rFonts w:eastAsia="NSimSun" w:cs="Arial" w:ascii="Times New Roman" w:hAnsi="Times New Roman"/>
          <w:color w:val="000000"/>
          <w:kern w:val="2"/>
          <w:sz w:val="24"/>
          <w:szCs w:val="24"/>
          <w:lang w:val="en-US" w:eastAsia="zh-CN" w:bidi="hi-IN"/>
        </w:rPr>
        <w:t>practical</w:t>
      </w:r>
      <w:r>
        <w:rPr>
          <w:rFonts w:ascii="Times New Roman" w:hAnsi="Times New Roman"/>
          <w:color w:val="000000"/>
        </w:rPr>
        <w:t xml:space="preserve"> to build such distributed algorithms, for example using common criteria, such as calculation of one’s own average path length as an indicator of centrality, and then running a distributed election algorithm that tak</w:t>
      </w:r>
      <w:r>
        <w:rPr>
          <w:rFonts w:eastAsia="NSimSun" w:cs="Arial" w:ascii="Times New Roman" w:hAnsi="Times New Roman"/>
          <w:color w:val="000000"/>
          <w:kern w:val="2"/>
          <w:sz w:val="24"/>
          <w:szCs w:val="24"/>
          <w:lang w:val="en-US" w:eastAsia="zh-CN" w:bidi="hi-IN"/>
        </w:rPr>
        <w:t>es</w:t>
      </w:r>
      <w:r>
        <w:rPr>
          <w:rFonts w:ascii="Times New Roman" w:hAnsi="Times New Roman"/>
          <w:color w:val="000000"/>
        </w:rPr>
        <w:t xml:space="preserve"> this and other criteria such as node performance and speed of attachment links into account to elect a few top contenders for the role, which then auto-configure the service and their precedence in it.</w:t>
      </w:r>
    </w:p>
    <w:p>
      <w:pPr>
        <w:pStyle w:val="Heading2"/>
        <w:numPr>
          <w:ilvl w:val="1"/>
          <w:numId w:val="2"/>
        </w:numPr>
        <w:rPr>
          <w:rFonts w:ascii="Times New Roman" w:hAnsi="Times New Roman"/>
          <w:color w:val="000000"/>
        </w:rPr>
      </w:pPr>
      <w:r>
        <w:rPr/>
        <w:t>Autonomic Function Example 3: Automatic protocol security</w:t>
      </w:r>
    </w:p>
    <w:p>
      <w:pPr>
        <w:pStyle w:val="TextBody"/>
        <w:bidi w:val="0"/>
        <w:jc w:val="left"/>
        <w:rPr/>
      </w:pPr>
      <w:r>
        <w:rPr>
          <w:rFonts w:eastAsia="NSimSun" w:cs="Arial" w:ascii="Times New Roman" w:hAnsi="Times New Roman"/>
          <w:color w:val="000000"/>
          <w:kern w:val="2"/>
          <w:sz w:val="24"/>
          <w:szCs w:val="24"/>
          <w:lang w:val="en-US" w:eastAsia="zh-CN" w:bidi="hi-IN"/>
        </w:rPr>
        <w:t>W</w:t>
      </w:r>
      <w:r>
        <w:rPr>
          <w:rFonts w:ascii="Times New Roman" w:hAnsi="Times New Roman"/>
          <w:color w:val="000000"/>
        </w:rPr>
        <w:t xml:space="preserve">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rFonts w:ascii="Times New Roman" w:hAnsi="Times New Roman"/>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Discover</w:t>
      </w:r>
      <w:r>
        <w:rPr>
          <w:rFonts w:ascii="Times New Roman" w:hAnsi="Times New Roman"/>
          <w:color w:val="000000"/>
        </w:rPr>
        <w:t xml:space="preserve"> ANI neighbors on links that use the same routing protocol.</w:t>
      </w:r>
    </w:p>
    <w:p>
      <w:pPr>
        <w:pStyle w:val="TextBody"/>
        <w:numPr>
          <w:ilvl w:val="0"/>
          <w:numId w:val="5"/>
        </w:numPr>
        <w:bidi w:val="0"/>
        <w:jc w:val="left"/>
        <w:rPr>
          <w:rFonts w:ascii="Times New Roman" w:hAnsi="Times New Roman"/>
          <w:color w:val="000000"/>
        </w:rPr>
      </w:pPr>
      <w:r>
        <w:rPr>
          <w:rFonts w:ascii="Times New Roman" w:hAnsi="Times New Roman"/>
          <w:color w:val="000000"/>
        </w:rPr>
        <w:t>Generate a random key.</w:t>
      </w:r>
    </w:p>
    <w:p>
      <w:pPr>
        <w:pStyle w:val="TextBody"/>
        <w:numPr>
          <w:ilvl w:val="0"/>
          <w:numId w:val="5"/>
        </w:numPr>
        <w:bidi w:val="0"/>
        <w:jc w:val="left"/>
        <w:rPr/>
      </w:pPr>
      <w:r>
        <w:rPr>
          <w:rFonts w:eastAsia="NSimSun" w:cs="Arial" w:ascii="Times New Roman" w:hAnsi="Times New Roman"/>
          <w:i/>
          <w:iCs/>
          <w:color w:val="000000"/>
          <w:kern w:val="2"/>
          <w:sz w:val="24"/>
          <w:szCs w:val="24"/>
          <w:lang w:val="en-US" w:eastAsia="zh-CN" w:bidi="hi-IN"/>
        </w:rPr>
        <w:t>Negotiate</w:t>
      </w:r>
      <w:r>
        <w:rPr>
          <w:rFonts w:ascii="Times New Roman" w:hAnsi="Times New Roman"/>
          <w:color w:val="000000"/>
        </w:rPr>
        <w:t xml:space="preserve"> key with neighbor.</w:t>
      </w:r>
    </w:p>
    <w:p>
      <w:pPr>
        <w:pStyle w:val="TextBody"/>
        <w:numPr>
          <w:ilvl w:val="0"/>
          <w:numId w:val="5"/>
        </w:numPr>
        <w:bidi w:val="0"/>
        <w:jc w:val="left"/>
        <w:rPr>
          <w:rFonts w:ascii="Times New Roman" w:hAnsi="Times New Roman"/>
          <w:color w:val="000000"/>
        </w:rPr>
      </w:pPr>
      <w:r>
        <w:rPr>
          <w:rFonts w:ascii="Times New Roman" w:hAnsi="Times New Roman"/>
          <w:color w:val="000000"/>
        </w:rPr>
        <w:t>Configure routing protocol key locally on the router.</w:t>
      </w:r>
    </w:p>
    <w:p>
      <w:pPr>
        <w:pStyle w:val="TextBody"/>
        <w:numPr>
          <w:ilvl w:val="0"/>
          <w:numId w:val="5"/>
        </w:numPr>
        <w:bidi w:val="0"/>
        <w:jc w:val="left"/>
        <w:rPr/>
      </w:pPr>
      <w:r>
        <w:rPr>
          <w:rFonts w:ascii="Times New Roman" w:hAnsi="Times New Roman"/>
          <w:color w:val="000000"/>
        </w:rPr>
        <w:t xml:space="preserve">Periodically wake up, </w:t>
      </w:r>
      <w:r>
        <w:rPr>
          <w:rFonts w:eastAsia="NSimSun" w:cs="Arial" w:ascii="Times New Roman" w:hAnsi="Times New Roman"/>
          <w:i/>
          <w:iCs/>
          <w:color w:val="000000"/>
          <w:kern w:val="2"/>
          <w:sz w:val="24"/>
          <w:szCs w:val="24"/>
          <w:lang w:val="en-US" w:eastAsia="zh-CN" w:bidi="hi-IN"/>
        </w:rPr>
        <w:t>renegotiate</w:t>
      </w:r>
      <w:r>
        <w:rPr>
          <w:rFonts w:ascii="Times New Roman" w:hAnsi="Times New Roman"/>
          <w:color w:val="000000"/>
        </w:rPr>
        <w:t xml:space="preserve"> and configure a new key.</w:t>
      </w:r>
    </w:p>
    <w:p>
      <w:pPr>
        <w:pStyle w:val="TextBody"/>
        <w:numPr>
          <w:ilvl w:val="0"/>
          <w:numId w:val="5"/>
        </w:numPr>
        <w:bidi w:val="0"/>
        <w:jc w:val="left"/>
        <w:rPr>
          <w:rFonts w:ascii="Times New Roman" w:hAnsi="Times New Roman"/>
          <w:color w:val="000000"/>
        </w:rPr>
      </w:pPr>
      <w:r>
        <w:rPr>
          <w:rFonts w:ascii="Times New Roman" w:hAnsi="Times New Roman"/>
          <w:color w:val="000000"/>
        </w:rPr>
        <w:t>Take suitable action if a neighbor disappears or re-appears.</w:t>
      </w:r>
    </w:p>
    <w:p>
      <w:pPr>
        <w:pStyle w:val="TextBody"/>
        <w:bidi w:val="0"/>
        <w:jc w:val="left"/>
        <w:rPr>
          <w:rFonts w:ascii="Times New Roman" w:hAnsi="Times New Roman"/>
          <w:color w:val="000000"/>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rFonts w:ascii="Times New Roman" w:hAnsi="Times New Roman"/>
          <w:color w:val="000000"/>
        </w:rPr>
      </w:pPr>
      <w:r>
        <w:rPr>
          <w:rFonts w:ascii="Times New Roman" w:hAnsi="Times New Roman"/>
          <w:color w:val="000000"/>
        </w:rPr>
        <w:t>In summary, GRASP with ANI can solve the recurring core problems of in-network automation between routers: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communicate with a peer (link-local or across other routers) without having any configured IP connectivity?</w:t>
      </w:r>
    </w:p>
    <w:p>
      <w:pPr>
        <w:pStyle w:val="TextBody"/>
        <w:bidi w:val="0"/>
        <w:ind w:left="720" w:right="0" w:hanging="0"/>
        <w:jc w:val="left"/>
        <w:rPr/>
      </w:pPr>
      <w:r>
        <w:rPr>
          <w:rFonts w:ascii="Times New Roman" w:hAnsi="Times New Roman"/>
          <w:color w:val="000000"/>
        </w:rPr>
        <w:t>A: ACP provides this connectivity automatically with no human intervention.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discover what peers with what type of services there are (especially when not link-local)?</w:t>
      </w:r>
    </w:p>
    <w:p>
      <w:pPr>
        <w:pStyle w:val="TextBody"/>
        <w:bidi w:val="0"/>
        <w:ind w:left="720" w:right="0" w:hanging="0"/>
        <w:jc w:val="left"/>
        <w:rPr>
          <w:rFonts w:ascii="Times New Roman" w:hAnsi="Times New Roman"/>
          <w:color w:val="000000"/>
        </w:rPr>
      </w:pPr>
      <w:r>
        <w:rPr>
          <w:rFonts w:ascii="Times New Roman" w:hAnsi="Times New Roman"/>
          <w:color w:val="000000"/>
        </w:rPr>
        <w:t>A: GRASP does this.</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trust these peers?</w:t>
      </w:r>
    </w:p>
    <w:p>
      <w:pPr>
        <w:pStyle w:val="TextBody"/>
        <w:bidi w:val="0"/>
        <w:ind w:left="720" w:right="0" w:hanging="0"/>
        <w:jc w:val="left"/>
        <w:rPr/>
      </w:pPr>
      <w:r>
        <w:rPr>
          <w:rFonts w:ascii="Times New Roman" w:hAnsi="Times New Roman"/>
          <w:color w:val="000000"/>
        </w:rPr>
        <w:t>A: This trust comes from the ANI certificate used for the ACP. No nodes that have not been registered for the domain and authenticated by their manufacturer can join.</w:t>
      </w:r>
    </w:p>
    <w:p>
      <w:pPr>
        <w:pStyle w:val="TextBody"/>
        <w:bidi w:val="0"/>
        <w:ind w:left="720" w:right="0" w:hanging="0"/>
        <w:jc w:val="left"/>
        <w:rPr/>
      </w:pPr>
      <w:r>
        <w:rPr>
          <w:rFonts w:ascii="Times New Roman" w:hAnsi="Times New Roman"/>
          <w:color w:val="000000"/>
        </w:rPr>
        <w:t xml:space="preserve">Q: How </w:t>
      </w:r>
      <w:r>
        <w:rPr>
          <w:rFonts w:eastAsia="NSimSun" w:cs="Arial" w:ascii="Times New Roman" w:hAnsi="Times New Roman"/>
          <w:color w:val="000000"/>
          <w:kern w:val="2"/>
          <w:sz w:val="24"/>
          <w:szCs w:val="24"/>
          <w:lang w:val="en-US" w:eastAsia="zh-CN" w:bidi="hi-IN"/>
        </w:rPr>
        <w:t>to</w:t>
      </w:r>
      <w:r>
        <w:rPr>
          <w:rFonts w:ascii="Times New Roman" w:hAnsi="Times New Roman"/>
          <w:color w:val="000000"/>
        </w:rPr>
        <w:t xml:space="preserve"> avoid re-inventing a new protocol to coordinate with peers?</w:t>
      </w:r>
    </w:p>
    <w:p>
      <w:pPr>
        <w:pStyle w:val="TextBody"/>
        <w:bidi w:val="0"/>
        <w:ind w:left="720" w:right="0" w:hanging="0"/>
        <w:jc w:val="left"/>
        <w:rPr/>
      </w:pPr>
      <w:r>
        <w:rPr>
          <w:rFonts w:ascii="Times New Roman" w:hAnsi="Times New Roman"/>
          <w:color w:val="000000"/>
        </w:rPr>
        <w:t xml:space="preserve">A: </w:t>
      </w:r>
      <w:r>
        <w:rPr>
          <w:rFonts w:eastAsia="NSimSun" w:cs="Arial" w:ascii="Times New Roman" w:hAnsi="Times New Roman"/>
          <w:color w:val="000000"/>
          <w:kern w:val="2"/>
          <w:sz w:val="24"/>
          <w:szCs w:val="24"/>
          <w:lang w:val="en-US" w:eastAsia="zh-CN" w:bidi="hi-IN"/>
        </w:rPr>
        <w:t>Use</w:t>
      </w:r>
      <w:r>
        <w:rPr>
          <w:rFonts w:ascii="Times New Roman" w:hAnsi="Times New Roman"/>
          <w:color w:val="000000"/>
        </w:rPr>
        <w:t xml:space="preserve"> GRASP.</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 xml:space="preserve">This immediate applicability to real-world problems provides a </w:t>
      </w:r>
      <w:r>
        <w:rPr>
          <w:rFonts w:eastAsia="NSimSun" w:cs="Arial"/>
          <w:color w:val="auto"/>
          <w:kern w:val="2"/>
          <w:sz w:val="24"/>
          <w:szCs w:val="24"/>
          <w:lang w:val="en-US" w:eastAsia="zh-CN" w:bidi="hi-IN"/>
        </w:rPr>
        <w:t>significant</w:t>
      </w:r>
      <w:r>
        <w:rPr/>
        <w:t xml:space="preserve"> deployment incentive.</w:t>
      </w:r>
    </w:p>
    <w:p>
      <w:pPr>
        <w:pStyle w:val="Heading2"/>
        <w:numPr>
          <w:ilvl w:val="1"/>
          <w:numId w:val="2"/>
        </w:numPr>
        <w:rPr/>
      </w:pPr>
      <w:r>
        <w:rPr/>
        <w:t>Summary and Conclusion</w:t>
      </w:r>
    </w:p>
    <w:p>
      <w:pPr>
        <w:pStyle w:val="TextBody"/>
        <w:bidi w:val="0"/>
        <w:jc w:val="left"/>
        <w:rPr/>
      </w:pPr>
      <w:r>
        <w:rPr>
          <w:rFonts w:eastAsia="NSimSun" w:cs="Arial" w:ascii="Times New Roman" w:hAnsi="Times New Roman"/>
          <w:color w:val="auto"/>
          <w:kern w:val="2"/>
          <w:sz w:val="24"/>
          <w:szCs w:val="24"/>
          <w:lang w:val="en-US" w:eastAsia="zh-CN" w:bidi="hi-IN"/>
        </w:rPr>
        <w:t>The ANI is a foundation for network automation. It serves two purposes: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existing network OAM designs it provides core functionality to more easily build and deploy networks with secure, resilient network management. ANI provides automated public key deployment and renewal and zero-touch auto-configured in-band network management connectivity that is protected from being brought down by operator or network management tool errors.</w:t>
      </w:r>
    </w:p>
    <w:p>
      <w:pPr>
        <w:pStyle w:val="TextBody"/>
        <w:numPr>
          <w:ilvl w:val="0"/>
          <w:numId w:val="9"/>
        </w:numPr>
        <w:bidi w:val="0"/>
        <w:jc w:val="left"/>
        <w:rPr/>
      </w:pPr>
      <w:r>
        <w:rPr>
          <w:rFonts w:eastAsia="NSimSun" w:cs="Arial" w:ascii="Times New Roman" w:hAnsi="Times New Roman"/>
          <w:color w:val="auto"/>
          <w:kern w:val="2"/>
          <w:sz w:val="24"/>
          <w:szCs w:val="24"/>
          <w:lang w:val="en-US" w:eastAsia="zh-CN" w:bidi="hi-IN"/>
        </w:rPr>
        <w:t>For ongoing further automation of network OAM (with or without an ultimate goal of fully autonomic networking), the ANI provides fundamental functionality to build distributed, in-network automation agents (ASA) without having to re-implement their core dependencies each time: security, mutual trust, connectivity and network wide and peer-to-peer common signaling (via GRASP).</w:t>
      </w:r>
    </w:p>
    <w:p>
      <w:pPr>
        <w:pStyle w:val="TextBody"/>
        <w:bidi w:val="0"/>
        <w:jc w:val="left"/>
        <w:rPr/>
      </w:pPr>
      <w:r>
        <w:rPr>
          <w:rFonts w:eastAsia="NSimSun" w:cs="Arial" w:ascii="Times New Roman" w:hAnsi="Times New Roman"/>
          <w:color w:val="auto"/>
          <w:kern w:val="2"/>
          <w:sz w:val="24"/>
          <w:szCs w:val="24"/>
          <w:lang w:val="en-US" w:eastAsia="zh-CN" w:bidi="hi-IN"/>
        </w:rPr>
        <w:t>As a system, ANI may look overwhelming at first with its large set of constituent components (buzzword bingo), but it is fundamentally a very pragmatic approach, with the goal of making network complexity self-managing.</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basis of ANI is a set of long term well-known and widely used protocol components: IPv6, X.509, IPsec, DTLS, RPL, CBOR, etc.</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The core innovations of ANI are built on top of this foundation: BRSKI, Voucher, MASA on top of X.509, ACP on top of IPsec, DTLS and RPL, and GRASP on top of CBOR.</w:t>
      </w:r>
    </w:p>
    <w:p>
      <w:pPr>
        <w:pStyle w:val="TextBody"/>
        <w:numPr>
          <w:ilvl w:val="0"/>
          <w:numId w:val="10"/>
        </w:numPr>
        <w:bidi w:val="0"/>
        <w:jc w:val="left"/>
        <w:rPr/>
      </w:pPr>
      <w:r>
        <w:rPr>
          <w:rFonts w:eastAsia="NSimSun" w:cs="Arial" w:ascii="Times New Roman" w:hAnsi="Times New Roman"/>
          <w:color w:val="auto"/>
          <w:kern w:val="2"/>
          <w:sz w:val="24"/>
          <w:szCs w:val="24"/>
          <w:lang w:val="en-US" w:eastAsia="zh-CN" w:bidi="hi-IN"/>
        </w:rPr>
        <w:t>ANI is highly modular: All components are defined to be fully reuseable individually or in concert. Only adopt and deploy the subset you need.</w:t>
      </w:r>
    </w:p>
    <w:p>
      <w:pPr>
        <w:pStyle w:val="Heading2"/>
        <w:numPr>
          <w:ilvl w:val="1"/>
          <w:numId w:val="4"/>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5">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6">
        <w:r>
          <w:rPr>
            <w:rStyle w:val="InternetLink"/>
            <w:rFonts w:cs="Times New Roman" w:ascii="Times New Roman" w:hAnsi="Times New Roman"/>
            <w:sz w:val="24"/>
            <w:szCs w:val="24"/>
            <w:lang w:val="en-US"/>
          </w:rPr>
          <w:t>https://docs.fcc.gov/public/attachments/</w:t>
        </w:r>
      </w:hyperlink>
      <w:hyperlink r:id="rId7">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rPr>
        <w:t>[13] M. Behringer et al, https://datatracker.ietf.org/doc/html/draft-behringer-autonomic-network-framework-00 and https://datatracker.ietf.org/doc/html/draft-behringer-homenet-trust-bootstrap-00, 2012.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pPr>
      <w:r>
        <w:rPr>
          <w:rFonts w:cs="Times New Roman" w:ascii="Times New Roman" w:hAnsi="Times New Roman"/>
          <w:sz w:val="24"/>
          <w:szCs w:val="24"/>
          <w:lang w:val="en-US"/>
        </w:rPr>
        <w:t xml:space="preserve">THE ANIMA AUTHOR TEAM is a group of participants in the IETF’s ANIMA Working Group, including Michael Behringer, Carsten Bormann, Brian E. Carpenter, Toerless Eckert, Sheng Jiang, Yizhou Li, Jéferson Campos Nobre and </w:t>
      </w:r>
      <w:r>
        <w:rPr>
          <w:lang w:val="en-US"/>
        </w:rPr>
        <w:t>Michael Richardson. They may be contacted at anima@ietf.org.</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upperLetter"/>
      <w:lvlText w:val="%1."/>
      <w:lvlJc w:val="left"/>
      <w:pPr>
        <w:tabs>
          <w:tab w:val="num" w:pos="754"/>
        </w:tabs>
        <w:ind w:left="754" w:hanging="397"/>
      </w:pPr>
    </w:lvl>
    <w:lvl w:ilvl="1">
      <w:start w:val="1"/>
      <w:numFmt w:val="upperLetter"/>
      <w:lvlText w:val="%2."/>
      <w:lvlJc w:val="left"/>
      <w:pPr>
        <w:tabs>
          <w:tab w:val="num" w:pos="1151"/>
        </w:tabs>
        <w:ind w:left="1151" w:hanging="397"/>
      </w:pPr>
    </w:lvl>
    <w:lvl w:ilvl="2">
      <w:start w:val="1"/>
      <w:numFmt w:val="upperLetter"/>
      <w:lvlText w:val="%3."/>
      <w:lvlJc w:val="left"/>
      <w:pPr>
        <w:tabs>
          <w:tab w:val="num" w:pos="1548"/>
        </w:tabs>
        <w:ind w:left="1548" w:hanging="397"/>
      </w:pPr>
    </w:lvl>
    <w:lvl w:ilvl="3">
      <w:start w:val="1"/>
      <w:numFmt w:val="upperLetter"/>
      <w:lvlText w:val="%4."/>
      <w:lvlJc w:val="left"/>
      <w:pPr>
        <w:tabs>
          <w:tab w:val="num" w:pos="1945"/>
        </w:tabs>
        <w:ind w:left="1945" w:hanging="397"/>
      </w:pPr>
    </w:lvl>
    <w:lvl w:ilvl="4">
      <w:start w:val="1"/>
      <w:numFmt w:val="upperLetter"/>
      <w:lvlText w:val="%5."/>
      <w:lvlJc w:val="left"/>
      <w:pPr>
        <w:tabs>
          <w:tab w:val="num" w:pos="2342"/>
        </w:tabs>
        <w:ind w:left="2342" w:hanging="397"/>
      </w:pPr>
    </w:lvl>
    <w:lvl w:ilvl="5">
      <w:start w:val="1"/>
      <w:numFmt w:val="upperLetter"/>
      <w:lvlText w:val="%6."/>
      <w:lvlJc w:val="left"/>
      <w:pPr>
        <w:tabs>
          <w:tab w:val="num" w:pos="2739"/>
        </w:tabs>
        <w:ind w:left="2739" w:hanging="397"/>
      </w:pPr>
    </w:lvl>
    <w:lvl w:ilvl="6">
      <w:start w:val="1"/>
      <w:numFmt w:val="upperLetter"/>
      <w:lvlText w:val="%7."/>
      <w:lvlJc w:val="left"/>
      <w:pPr>
        <w:tabs>
          <w:tab w:val="num" w:pos="3136"/>
        </w:tabs>
        <w:ind w:left="3136" w:hanging="397"/>
      </w:pPr>
    </w:lvl>
    <w:lvl w:ilvl="7">
      <w:start w:val="1"/>
      <w:numFmt w:val="upperLetter"/>
      <w:lvlText w:val="%8."/>
      <w:lvlJc w:val="left"/>
      <w:pPr>
        <w:tabs>
          <w:tab w:val="num" w:pos="3533"/>
        </w:tabs>
        <w:ind w:left="3533" w:hanging="397"/>
      </w:pPr>
    </w:lvl>
    <w:lvl w:ilvl="8">
      <w:start w:val="1"/>
      <w:numFmt w:val="upperLetter"/>
      <w:lvlText w:val="%9."/>
      <w:lvlJc w:val="left"/>
      <w:pPr>
        <w:tabs>
          <w:tab w:val="num" w:pos="3930"/>
        </w:tabs>
        <w:ind w:left="3930" w:hanging="397"/>
      </w:p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0">
    <w:lvl w:ilvl="0">
      <w:start w:val="1"/>
      <w:numFmt w:val="bullet"/>
      <w:lvlText w:val=""/>
      <w:lvlJc w:val="left"/>
      <w:pPr>
        <w:tabs>
          <w:tab w:val="num" w:pos="781"/>
        </w:tabs>
        <w:ind w:left="781" w:hanging="360"/>
      </w:pPr>
      <w:rPr>
        <w:rFonts w:ascii="Symbol" w:hAnsi="Symbol" w:cs="Symbol" w:hint="default"/>
        <w:rFonts w:cs="OpenSymbol;Arial Unicode MS"/>
      </w:rPr>
    </w:lvl>
    <w:lvl w:ilvl="1">
      <w:start w:val="1"/>
      <w:numFmt w:val="bullet"/>
      <w:lvlText w:val="◦"/>
      <w:lvlJc w:val="left"/>
      <w:pPr>
        <w:tabs>
          <w:tab w:val="num" w:pos="1141"/>
        </w:tabs>
        <w:ind w:left="1141" w:hanging="360"/>
      </w:pPr>
      <w:rPr>
        <w:rFonts w:ascii="OpenSymbol" w:hAnsi="OpenSymbol" w:cs="OpenSymbol" w:hint="default"/>
        <w:rFonts w:cs="OpenSymbol;Arial Unicode MS"/>
      </w:rPr>
    </w:lvl>
    <w:lvl w:ilvl="2">
      <w:start w:val="1"/>
      <w:numFmt w:val="bullet"/>
      <w:lvlText w:val="▪"/>
      <w:lvlJc w:val="left"/>
      <w:pPr>
        <w:tabs>
          <w:tab w:val="num" w:pos="1501"/>
        </w:tabs>
        <w:ind w:left="1501" w:hanging="360"/>
      </w:pPr>
      <w:rPr>
        <w:rFonts w:ascii="OpenSymbol" w:hAnsi="OpenSymbol" w:cs="OpenSymbol" w:hint="default"/>
        <w:rFonts w:cs="OpenSymbol;Arial Unicode MS"/>
      </w:rPr>
    </w:lvl>
    <w:lvl w:ilvl="3">
      <w:start w:val="1"/>
      <w:numFmt w:val="bullet"/>
      <w:lvlText w:val=""/>
      <w:lvlJc w:val="left"/>
      <w:pPr>
        <w:tabs>
          <w:tab w:val="num" w:pos="1861"/>
        </w:tabs>
        <w:ind w:left="1861" w:hanging="360"/>
      </w:pPr>
      <w:rPr>
        <w:rFonts w:ascii="Symbol" w:hAnsi="Symbol" w:cs="Symbol" w:hint="default"/>
        <w:rFonts w:cs="OpenSymbol;Arial Unicode MS"/>
      </w:rPr>
    </w:lvl>
    <w:lvl w:ilvl="4">
      <w:start w:val="1"/>
      <w:numFmt w:val="bullet"/>
      <w:lvlText w:val="◦"/>
      <w:lvlJc w:val="left"/>
      <w:pPr>
        <w:tabs>
          <w:tab w:val="num" w:pos="2221"/>
        </w:tabs>
        <w:ind w:left="2221" w:hanging="360"/>
      </w:pPr>
      <w:rPr>
        <w:rFonts w:ascii="OpenSymbol" w:hAnsi="OpenSymbol" w:cs="OpenSymbol" w:hint="default"/>
        <w:rFonts w:cs="OpenSymbol;Arial Unicode MS"/>
      </w:rPr>
    </w:lvl>
    <w:lvl w:ilvl="5">
      <w:start w:val="1"/>
      <w:numFmt w:val="bullet"/>
      <w:lvlText w:val="▪"/>
      <w:lvlJc w:val="left"/>
      <w:pPr>
        <w:tabs>
          <w:tab w:val="num" w:pos="2581"/>
        </w:tabs>
        <w:ind w:left="2581" w:hanging="360"/>
      </w:pPr>
      <w:rPr>
        <w:rFonts w:ascii="OpenSymbol" w:hAnsi="OpenSymbol" w:cs="OpenSymbol" w:hint="default"/>
        <w:rFonts w:cs="OpenSymbol;Arial Unicode MS"/>
      </w:rPr>
    </w:lvl>
    <w:lvl w:ilvl="6">
      <w:start w:val="1"/>
      <w:numFmt w:val="bullet"/>
      <w:lvlText w:val=""/>
      <w:lvlJc w:val="left"/>
      <w:pPr>
        <w:tabs>
          <w:tab w:val="num" w:pos="2941"/>
        </w:tabs>
        <w:ind w:left="2941" w:hanging="360"/>
      </w:pPr>
      <w:rPr>
        <w:rFonts w:ascii="Symbol" w:hAnsi="Symbol" w:cs="Symbol" w:hint="default"/>
        <w:rFonts w:cs="OpenSymbol;Arial Unicode MS"/>
      </w:rPr>
    </w:lvl>
    <w:lvl w:ilvl="7">
      <w:start w:val="1"/>
      <w:numFmt w:val="bullet"/>
      <w:lvlText w:val="◦"/>
      <w:lvlJc w:val="left"/>
      <w:pPr>
        <w:tabs>
          <w:tab w:val="num" w:pos="3301"/>
        </w:tabs>
        <w:ind w:left="3301" w:hanging="360"/>
      </w:pPr>
      <w:rPr>
        <w:rFonts w:ascii="OpenSymbol" w:hAnsi="OpenSymbol" w:cs="OpenSymbol" w:hint="default"/>
        <w:rFonts w:cs="OpenSymbol;Arial Unicode MS"/>
      </w:rPr>
    </w:lvl>
    <w:lvl w:ilvl="8">
      <w:start w:val="1"/>
      <w:numFmt w:val="bullet"/>
      <w:lvlText w:val="▪"/>
      <w:lvlJc w:val="left"/>
      <w:pPr>
        <w:tabs>
          <w:tab w:val="num" w:pos="3661"/>
        </w:tabs>
        <w:ind w:left="3661"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47"/>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fals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fals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fals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fals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fals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fals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fals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fals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umberingABC">
    <w:name w:val="Numbering ABC"/>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etfjournal.org/autonomic-networking/" TargetMode="External"/><Relationship Id="rId6" Type="http://schemas.openxmlformats.org/officeDocument/2006/relationships/hyperlink" Target="https://docs.fcc.gov/public/attachments/DOC-367699A1.docx" TargetMode="External"/><Relationship Id="rId7" Type="http://schemas.openxmlformats.org/officeDocument/2006/relationships/hyperlink" Target="https://docs.fcc.gov/public/attachments/DOC-367699A1.doc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LibreOffice/6.3.3.2$Windows_X86_64 LibreOffice_project/a64200df03143b798afd1ec74a12ab50359878ed</Application>
  <Pages>14</Pages>
  <Words>5791</Words>
  <Characters>31834</Characters>
  <CharactersWithSpaces>37487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2021-06-10T11:15:24Z</dcterms:modified>
  <cp:revision>122</cp:revision>
  <dc:subject/>
  <dc:title/>
</cp:coreProperties>
</file>